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F4" w:rsidRPr="00880991" w:rsidRDefault="00C20EF4">
      <w:pPr>
        <w:spacing w:after="60" w:line="320" w:lineRule="atLeast"/>
        <w:ind w:firstLine="708"/>
        <w:jc w:val="center"/>
        <w:rPr>
          <w:ins w:id="0" w:author="Zhassulan Tokbayev" w:date="2018-11-14T11:27:00Z"/>
          <w:b/>
          <w:color w:val="000000" w:themeColor="text1"/>
          <w:rPrChange w:id="1" w:author="Zhassulan Tokbayev" w:date="2019-01-14T14:32:00Z">
            <w:rPr>
              <w:ins w:id="2" w:author="Zhassulan Tokbayev" w:date="2018-11-14T11:27:00Z"/>
              <w:rFonts w:asciiTheme="minorHAnsi" w:hAnsiTheme="minorHAnsi" w:cstheme="minorHAnsi"/>
              <w:b/>
              <w:sz w:val="22"/>
              <w:szCs w:val="22"/>
            </w:rPr>
          </w:rPrChange>
        </w:rPr>
        <w:pPrChange w:id="3" w:author="Zhassulan Tokbayev" w:date="2018-11-14T11:33:00Z">
          <w:pPr>
            <w:ind w:firstLine="708"/>
            <w:jc w:val="center"/>
          </w:pPr>
        </w:pPrChange>
      </w:pPr>
      <w:r w:rsidRPr="00880991">
        <w:rPr>
          <w:b/>
          <w:color w:val="000000" w:themeColor="text1"/>
          <w:rPrChange w:id="4" w:author="Zhassulan Tokbayev" w:date="2019-01-14T14:32:00Z">
            <w:rPr>
              <w:b/>
            </w:rPr>
          </w:rPrChange>
        </w:rPr>
        <w:t xml:space="preserve">Доработка </w:t>
      </w:r>
      <w:r w:rsidRPr="00880991">
        <w:rPr>
          <w:b/>
          <w:color w:val="000000" w:themeColor="text1"/>
          <w:lang w:val="en-US"/>
          <w:rPrChange w:id="5" w:author="Zhassulan Tokbayev" w:date="2019-01-14T14:32:00Z">
            <w:rPr>
              <w:b/>
              <w:lang w:val="en-US"/>
            </w:rPr>
          </w:rPrChange>
        </w:rPr>
        <w:t>NCP</w:t>
      </w:r>
      <w:r w:rsidRPr="00880991">
        <w:rPr>
          <w:b/>
          <w:color w:val="000000" w:themeColor="text1"/>
          <w:rPrChange w:id="6" w:author="Zhassulan Tokbayev" w:date="2019-01-14T14:32:00Z">
            <w:rPr>
              <w:b/>
            </w:rPr>
          </w:rPrChange>
        </w:rPr>
        <w:t xml:space="preserve"> </w:t>
      </w:r>
      <w:del w:id="7" w:author="Zhassulan Tokbayev" w:date="2019-01-14T14:32:00Z">
        <w:r w:rsidRPr="00880991" w:rsidDel="00880991">
          <w:rPr>
            <w:b/>
            <w:color w:val="000000" w:themeColor="text1"/>
            <w:rPrChange w:id="8" w:author="Zhassulan Tokbayev" w:date="2019-01-14T14:32:00Z">
              <w:rPr>
                <w:b/>
              </w:rPr>
            </w:rPrChange>
          </w:rPr>
          <w:delText xml:space="preserve">по </w:delText>
        </w:r>
      </w:del>
      <w:ins w:id="9" w:author="Zhassulan Tokbayev" w:date="2019-01-14T14:32:00Z">
        <w:r w:rsidR="00880991">
          <w:rPr>
            <w:b/>
            <w:color w:val="000000" w:themeColor="text1"/>
            <w:lang w:val="en-US"/>
          </w:rPr>
          <w:t xml:space="preserve">- </w:t>
        </w:r>
        <w:r w:rsidR="00880991">
          <w:rPr>
            <w:b/>
            <w:color w:val="000000" w:themeColor="text1"/>
          </w:rPr>
          <w:t>О</w:t>
        </w:r>
      </w:ins>
      <w:del w:id="10" w:author="Zhassulan Tokbayev" w:date="2019-01-14T14:32:00Z">
        <w:r w:rsidRPr="00880991" w:rsidDel="00880991">
          <w:rPr>
            <w:b/>
            <w:color w:val="000000" w:themeColor="text1"/>
            <w:rPrChange w:id="11" w:author="Zhassulan Tokbayev" w:date="2019-01-14T14:32:00Z">
              <w:rPr>
                <w:b/>
              </w:rPr>
            </w:rPrChange>
          </w:rPr>
          <w:delText>о</w:delText>
        </w:r>
      </w:del>
      <w:r w:rsidRPr="00880991">
        <w:rPr>
          <w:b/>
          <w:color w:val="000000" w:themeColor="text1"/>
          <w:rPrChange w:id="12" w:author="Zhassulan Tokbayev" w:date="2019-01-14T14:32:00Z">
            <w:rPr>
              <w:b/>
            </w:rPr>
          </w:rPrChange>
        </w:rPr>
        <w:t>борудовани</w:t>
      </w:r>
      <w:ins w:id="13" w:author="Zhassulan Tokbayev" w:date="2019-01-14T14:32:00Z">
        <w:r w:rsidR="00880991">
          <w:rPr>
            <w:b/>
            <w:color w:val="000000" w:themeColor="text1"/>
          </w:rPr>
          <w:t>е</w:t>
        </w:r>
      </w:ins>
      <w:del w:id="14" w:author="Zhassulan Tokbayev" w:date="2019-01-14T14:32:00Z">
        <w:r w:rsidRPr="00880991" w:rsidDel="00880991">
          <w:rPr>
            <w:b/>
            <w:color w:val="000000" w:themeColor="text1"/>
            <w:rPrChange w:id="15" w:author="Zhassulan Tokbayev" w:date="2019-01-14T14:32:00Z">
              <w:rPr>
                <w:b/>
              </w:rPr>
            </w:rPrChange>
          </w:rPr>
          <w:delText>ю</w:delText>
        </w:r>
      </w:del>
    </w:p>
    <w:p w:rsidR="00F5486B" w:rsidRPr="00880991" w:rsidRDefault="00F5486B">
      <w:pPr>
        <w:spacing w:after="60" w:line="320" w:lineRule="atLeast"/>
        <w:ind w:firstLine="708"/>
        <w:rPr>
          <w:ins w:id="16" w:author="Zhassulan Tokbayev" w:date="2018-11-08T14:45:00Z"/>
          <w:b/>
          <w:color w:val="000000" w:themeColor="text1"/>
          <w:rPrChange w:id="17" w:author="Zhassulan Tokbayev" w:date="2019-01-14T14:32:00Z">
            <w:rPr>
              <w:ins w:id="18" w:author="Zhassulan Tokbayev" w:date="2018-11-08T14:45:00Z"/>
              <w:b/>
            </w:rPr>
          </w:rPrChange>
        </w:rPr>
        <w:pPrChange w:id="19" w:author="Zhassulan Tokbayev" w:date="2018-11-14T11:33:00Z">
          <w:pPr>
            <w:ind w:firstLine="708"/>
            <w:jc w:val="center"/>
          </w:pPr>
        </w:pPrChange>
      </w:pPr>
    </w:p>
    <w:p w:rsidR="007A3F26" w:rsidRPr="00880991" w:rsidRDefault="007A3F26">
      <w:pPr>
        <w:spacing w:after="60" w:line="320" w:lineRule="atLeast"/>
        <w:ind w:firstLine="708"/>
        <w:jc w:val="center"/>
        <w:rPr>
          <w:ins w:id="20" w:author="Zhassulan Tokbayev" w:date="2018-11-13T10:57:00Z"/>
          <w:b/>
          <w:color w:val="000000" w:themeColor="text1"/>
          <w:rPrChange w:id="21" w:author="Zhassulan Tokbayev" w:date="2019-01-14T14:32:00Z">
            <w:rPr>
              <w:ins w:id="22" w:author="Zhassulan Tokbayev" w:date="2018-11-13T10:57:00Z"/>
              <w:rFonts w:asciiTheme="minorHAnsi" w:hAnsiTheme="minorHAnsi" w:cstheme="minorHAnsi"/>
              <w:b/>
              <w:sz w:val="22"/>
              <w:szCs w:val="22"/>
            </w:rPr>
          </w:rPrChange>
        </w:rPr>
        <w:pPrChange w:id="23" w:author="Zhassulan Tokbayev" w:date="2018-11-14T11:33:00Z">
          <w:pPr>
            <w:spacing w:line="320" w:lineRule="atLeast"/>
            <w:ind w:firstLine="708"/>
            <w:jc w:val="center"/>
          </w:pPr>
        </w:pPrChange>
      </w:pPr>
      <w:ins w:id="24" w:author="Zhassulan Tokbayev" w:date="2018-11-13T10:57:00Z">
        <w:r w:rsidRPr="00880991">
          <w:rPr>
            <w:b/>
            <w:color w:val="000000" w:themeColor="text1"/>
            <w:rPrChange w:id="25" w:author="Zhassulan Tokbayev" w:date="2019-01-14T14:32:00Z">
              <w:rPr>
                <w:rFonts w:asciiTheme="minorHAnsi" w:hAnsiTheme="minorHAnsi" w:cstheme="minorHAnsi"/>
                <w:b/>
                <w:sz w:val="22"/>
                <w:szCs w:val="22"/>
              </w:rPr>
            </w:rPrChange>
          </w:rPr>
          <w:t>Постановка задачи</w:t>
        </w:r>
      </w:ins>
    </w:p>
    <w:p w:rsidR="00F5486B" w:rsidRPr="00880991" w:rsidDel="007A3F26" w:rsidRDefault="00F5486B">
      <w:pPr>
        <w:spacing w:after="60" w:line="320" w:lineRule="atLeast"/>
        <w:ind w:firstLine="708"/>
        <w:jc w:val="center"/>
        <w:rPr>
          <w:del w:id="26" w:author="Zhassulan Tokbayev" w:date="2018-11-13T10:57:00Z"/>
          <w:b/>
          <w:color w:val="000000" w:themeColor="text1"/>
          <w:rPrChange w:id="27" w:author="Zhassulan Tokbayev" w:date="2019-01-14T14:32:00Z">
            <w:rPr>
              <w:del w:id="28" w:author="Zhassulan Tokbayev" w:date="2018-11-13T10:57:00Z"/>
              <w:b/>
            </w:rPr>
          </w:rPrChange>
        </w:rPr>
        <w:pPrChange w:id="29" w:author="Zhassulan Tokbayev" w:date="2018-11-14T11:33:00Z">
          <w:pPr>
            <w:ind w:firstLine="708"/>
            <w:jc w:val="center"/>
          </w:pPr>
        </w:pPrChange>
      </w:pPr>
    </w:p>
    <w:p w:rsidR="00C20EF4" w:rsidRPr="00880991" w:rsidDel="007A3F26" w:rsidRDefault="00C20EF4">
      <w:pPr>
        <w:spacing w:after="60" w:line="320" w:lineRule="atLeast"/>
        <w:ind w:firstLine="708"/>
        <w:jc w:val="both"/>
        <w:rPr>
          <w:del w:id="30" w:author="Zhassulan Tokbayev" w:date="2018-11-08T14:45:00Z"/>
          <w:color w:val="000000" w:themeColor="text1"/>
          <w:rPrChange w:id="31" w:author="Zhassulan Tokbayev" w:date="2019-01-14T14:32:00Z">
            <w:rPr>
              <w:del w:id="32" w:author="Zhassulan Tokbayev" w:date="2018-11-08T14:45:00Z"/>
              <w:rFonts w:asciiTheme="minorHAnsi" w:hAnsiTheme="minorHAnsi" w:cstheme="minorHAnsi"/>
              <w:color w:val="808080" w:themeColor="background1" w:themeShade="80"/>
              <w:sz w:val="22"/>
              <w:szCs w:val="22"/>
            </w:rPr>
          </w:rPrChange>
        </w:rPr>
        <w:pPrChange w:id="33" w:author="Zhassulan Tokbayev" w:date="2018-11-14T11:33:00Z">
          <w:pPr>
            <w:ind w:firstLine="708"/>
            <w:jc w:val="both"/>
          </w:pPr>
        </w:pPrChange>
      </w:pPr>
    </w:p>
    <w:p w:rsidR="00E83E43" w:rsidRDefault="00E83E43">
      <w:pPr>
        <w:spacing w:after="60" w:line="320" w:lineRule="atLeast"/>
        <w:ind w:firstLine="708"/>
        <w:jc w:val="both"/>
        <w:rPr>
          <w:ins w:id="34" w:author="Zhassulan Tokbayev" w:date="2019-01-14T14:33:00Z"/>
          <w:color w:val="000000" w:themeColor="text1"/>
        </w:rPr>
        <w:pPrChange w:id="35" w:author="Zhassulan Tokbayev" w:date="2018-11-14T11:33:00Z">
          <w:pPr>
            <w:ind w:firstLine="708"/>
            <w:jc w:val="both"/>
          </w:pPr>
        </w:pPrChange>
      </w:pPr>
    </w:p>
    <w:p w:rsidR="007A3F26" w:rsidRPr="00E83E43" w:rsidRDefault="00605F0B">
      <w:pPr>
        <w:spacing w:after="60" w:line="320" w:lineRule="atLeast"/>
        <w:ind w:firstLine="708"/>
        <w:jc w:val="both"/>
        <w:rPr>
          <w:ins w:id="36" w:author="Zhassulan Tokbayev" w:date="2018-11-13T10:57:00Z"/>
          <w:color w:val="000000" w:themeColor="text1"/>
          <w:rPrChange w:id="37" w:author="Zhassulan Tokbayev" w:date="2019-01-14T14:33:00Z">
            <w:rPr>
              <w:ins w:id="38" w:author="Zhassulan Tokbayev" w:date="2018-11-13T10:57:00Z"/>
              <w:rFonts w:asciiTheme="minorHAnsi" w:hAnsiTheme="minorHAnsi" w:cstheme="minorHAnsi"/>
              <w:sz w:val="22"/>
              <w:szCs w:val="22"/>
            </w:rPr>
          </w:rPrChange>
        </w:rPr>
        <w:pPrChange w:id="39" w:author="Zhassulan Tokbayev" w:date="2018-11-14T11:33:00Z">
          <w:pPr>
            <w:ind w:firstLine="708"/>
            <w:jc w:val="both"/>
          </w:pPr>
        </w:pPrChange>
      </w:pPr>
      <w:bookmarkStart w:id="40" w:name="_GoBack"/>
      <w:bookmarkEnd w:id="40"/>
      <w:ins w:id="41" w:author="Zhassulan Tokbayev" w:date="2018-11-13T11:00:00Z">
        <w:r w:rsidRPr="00880991">
          <w:rPr>
            <w:color w:val="000000" w:themeColor="text1"/>
            <w:rPrChange w:id="42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rPrChange>
          </w:rPr>
          <w:t>Список</w:t>
        </w:r>
        <w:r w:rsidRPr="00E83E43">
          <w:rPr>
            <w:color w:val="000000" w:themeColor="text1"/>
            <w:rPrChange w:id="43" w:author="Zhassulan Tokbayev" w:date="2019-01-14T14:33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rPrChange>
          </w:rPr>
          <w:t xml:space="preserve"> </w:t>
        </w:r>
        <w:r w:rsidRPr="00880991">
          <w:rPr>
            <w:color w:val="000000" w:themeColor="text1"/>
            <w:rPrChange w:id="44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rPrChange>
          </w:rPr>
          <w:t>заказчиков</w:t>
        </w:r>
        <w:r w:rsidRPr="00E83E43">
          <w:rPr>
            <w:color w:val="000000" w:themeColor="text1"/>
            <w:rPrChange w:id="45" w:author="Zhassulan Tokbayev" w:date="2019-01-14T14:33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US"/>
              </w:rPr>
            </w:rPrChange>
          </w:rPr>
          <w:t xml:space="preserve">: </w:t>
        </w:r>
      </w:ins>
      <w:ins w:id="46" w:author="Zhassulan Tokbayev" w:date="2018-11-13T10:59:00Z">
        <w:r w:rsidR="006560D2" w:rsidRPr="00880991">
          <w:rPr>
            <w:color w:val="000000" w:themeColor="text1"/>
            <w:lang w:val="en-US"/>
            <w:rPrChange w:id="4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Assel</w:t>
        </w:r>
        <w:r w:rsidR="006560D2" w:rsidRPr="00E83E43">
          <w:rPr>
            <w:color w:val="000000" w:themeColor="text1"/>
            <w:rPrChange w:id="4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6560D2" w:rsidRPr="00880991">
          <w:rPr>
            <w:color w:val="000000" w:themeColor="text1"/>
            <w:lang w:val="en-US"/>
            <w:rPrChange w:id="4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Yusupova</w:t>
        </w:r>
        <w:r w:rsidR="006560D2" w:rsidRPr="00E83E43">
          <w:rPr>
            <w:color w:val="000000" w:themeColor="text1"/>
            <w:rPrChange w:id="5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&lt;</w:t>
        </w:r>
        <w:r w:rsidR="006560D2" w:rsidRPr="00880991">
          <w:rPr>
            <w:color w:val="000000" w:themeColor="text1"/>
            <w:rPrChange w:id="5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begin"/>
        </w:r>
        <w:r w:rsidR="006560D2" w:rsidRPr="00E83E43">
          <w:rPr>
            <w:color w:val="000000" w:themeColor="text1"/>
            <w:rPrChange w:id="5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</w:instrText>
        </w:r>
        <w:r w:rsidR="006560D2" w:rsidRPr="00880991">
          <w:rPr>
            <w:color w:val="000000" w:themeColor="text1"/>
            <w:lang w:val="en-US"/>
            <w:rPrChange w:id="5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HYPERLINK</w:instrText>
        </w:r>
        <w:r w:rsidR="006560D2" w:rsidRPr="00E83E43">
          <w:rPr>
            <w:color w:val="000000" w:themeColor="text1"/>
            <w:rPrChange w:id="5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"</w:instrText>
        </w:r>
        <w:r w:rsidR="006560D2" w:rsidRPr="00880991">
          <w:rPr>
            <w:color w:val="000000" w:themeColor="text1"/>
            <w:lang w:val="en-US"/>
            <w:rPrChange w:id="5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mailto</w:instrText>
        </w:r>
        <w:r w:rsidR="006560D2" w:rsidRPr="00E83E43">
          <w:rPr>
            <w:color w:val="000000" w:themeColor="text1"/>
            <w:rPrChange w:id="56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:</w:instrText>
        </w:r>
        <w:r w:rsidR="006560D2" w:rsidRPr="00880991">
          <w:rPr>
            <w:color w:val="000000" w:themeColor="text1"/>
            <w:lang w:val="en-US"/>
            <w:rPrChange w:id="5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assel</w:instrText>
        </w:r>
        <w:r w:rsidR="006560D2" w:rsidRPr="00E83E43">
          <w:rPr>
            <w:color w:val="000000" w:themeColor="text1"/>
            <w:rPrChange w:id="5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.</w:instrText>
        </w:r>
        <w:r w:rsidR="006560D2" w:rsidRPr="00880991">
          <w:rPr>
            <w:color w:val="000000" w:themeColor="text1"/>
            <w:lang w:val="en-US"/>
            <w:rPrChange w:id="5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yusupova</w:instrText>
        </w:r>
        <w:r w:rsidR="006560D2" w:rsidRPr="00E83E43">
          <w:rPr>
            <w:color w:val="000000" w:themeColor="text1"/>
            <w:rPrChange w:id="6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@</w:instrText>
        </w:r>
        <w:r w:rsidR="006560D2" w:rsidRPr="00880991">
          <w:rPr>
            <w:color w:val="000000" w:themeColor="text1"/>
            <w:lang w:val="en-US"/>
            <w:rPrChange w:id="6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tele</w:instrText>
        </w:r>
        <w:r w:rsidR="006560D2" w:rsidRPr="00E83E43">
          <w:rPr>
            <w:color w:val="000000" w:themeColor="text1"/>
            <w:rPrChange w:id="6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2.</w:instrText>
        </w:r>
        <w:r w:rsidR="006560D2" w:rsidRPr="00880991">
          <w:rPr>
            <w:color w:val="000000" w:themeColor="text1"/>
            <w:lang w:val="en-US"/>
            <w:rPrChange w:id="6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com</w:instrText>
        </w:r>
        <w:r w:rsidR="006560D2" w:rsidRPr="00E83E43">
          <w:rPr>
            <w:color w:val="000000" w:themeColor="text1"/>
            <w:rPrChange w:id="6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" </w:instrText>
        </w:r>
        <w:r w:rsidR="006560D2" w:rsidRPr="00880991">
          <w:rPr>
            <w:color w:val="000000" w:themeColor="text1"/>
            <w:rPrChange w:id="6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separate"/>
        </w:r>
        <w:r w:rsidR="006560D2" w:rsidRPr="00880991">
          <w:rPr>
            <w:rStyle w:val="aa"/>
            <w:color w:val="000000" w:themeColor="text1"/>
            <w:lang w:val="en-US"/>
            <w:rPrChange w:id="66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assel</w:t>
        </w:r>
        <w:r w:rsidR="006560D2" w:rsidRPr="00E83E43">
          <w:rPr>
            <w:rStyle w:val="aa"/>
            <w:color w:val="000000" w:themeColor="text1"/>
            <w:rPrChange w:id="67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.</w:t>
        </w:r>
        <w:r w:rsidR="006560D2" w:rsidRPr="00880991">
          <w:rPr>
            <w:rStyle w:val="aa"/>
            <w:color w:val="000000" w:themeColor="text1"/>
            <w:lang w:val="en-US"/>
            <w:rPrChange w:id="68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yusupova</w:t>
        </w:r>
        <w:r w:rsidR="006560D2" w:rsidRPr="00E83E43">
          <w:rPr>
            <w:rStyle w:val="aa"/>
            <w:color w:val="000000" w:themeColor="text1"/>
            <w:rPrChange w:id="69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@</w:t>
        </w:r>
        <w:r w:rsidR="006560D2" w:rsidRPr="00880991">
          <w:rPr>
            <w:rStyle w:val="aa"/>
            <w:color w:val="000000" w:themeColor="text1"/>
            <w:lang w:val="en-US"/>
            <w:rPrChange w:id="70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tele</w:t>
        </w:r>
        <w:r w:rsidR="006560D2" w:rsidRPr="00E83E43">
          <w:rPr>
            <w:rStyle w:val="aa"/>
            <w:color w:val="000000" w:themeColor="text1"/>
            <w:rPrChange w:id="71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2.</w:t>
        </w:r>
        <w:r w:rsidR="006560D2" w:rsidRPr="00880991">
          <w:rPr>
            <w:rStyle w:val="aa"/>
            <w:color w:val="000000" w:themeColor="text1"/>
            <w:lang w:val="en-US"/>
            <w:rPrChange w:id="72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com</w:t>
        </w:r>
        <w:r w:rsidR="006560D2" w:rsidRPr="00880991">
          <w:rPr>
            <w:color w:val="000000" w:themeColor="text1"/>
            <w:rPrChange w:id="7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end"/>
        </w:r>
        <w:r w:rsidR="006560D2" w:rsidRPr="00E83E43">
          <w:rPr>
            <w:color w:val="000000" w:themeColor="text1"/>
            <w:rPrChange w:id="7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&gt;; </w:t>
        </w:r>
        <w:r w:rsidR="006560D2" w:rsidRPr="00880991">
          <w:rPr>
            <w:color w:val="000000" w:themeColor="text1"/>
            <w:lang w:val="en-US"/>
            <w:rPrChange w:id="7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Zarina</w:t>
        </w:r>
        <w:r w:rsidR="006560D2" w:rsidRPr="00E83E43">
          <w:rPr>
            <w:color w:val="000000" w:themeColor="text1"/>
            <w:rPrChange w:id="76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6560D2" w:rsidRPr="00880991">
          <w:rPr>
            <w:color w:val="000000" w:themeColor="text1"/>
            <w:lang w:val="en-US"/>
            <w:rPrChange w:id="7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Taukeleva</w:t>
        </w:r>
        <w:r w:rsidR="006560D2" w:rsidRPr="00E83E43">
          <w:rPr>
            <w:color w:val="000000" w:themeColor="text1"/>
            <w:rPrChange w:id="7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&lt;</w:t>
        </w:r>
        <w:r w:rsidR="006560D2" w:rsidRPr="00880991">
          <w:rPr>
            <w:color w:val="000000" w:themeColor="text1"/>
            <w:rPrChange w:id="7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begin"/>
        </w:r>
        <w:r w:rsidR="006560D2" w:rsidRPr="00E83E43">
          <w:rPr>
            <w:color w:val="000000" w:themeColor="text1"/>
            <w:rPrChange w:id="8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</w:instrText>
        </w:r>
        <w:r w:rsidR="006560D2" w:rsidRPr="00880991">
          <w:rPr>
            <w:color w:val="000000" w:themeColor="text1"/>
            <w:lang w:val="en-US"/>
            <w:rPrChange w:id="8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HYPERLINK</w:instrText>
        </w:r>
        <w:r w:rsidR="006560D2" w:rsidRPr="00E83E43">
          <w:rPr>
            <w:color w:val="000000" w:themeColor="text1"/>
            <w:rPrChange w:id="8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"</w:instrText>
        </w:r>
        <w:r w:rsidR="006560D2" w:rsidRPr="00880991">
          <w:rPr>
            <w:color w:val="000000" w:themeColor="text1"/>
            <w:lang w:val="en-US"/>
            <w:rPrChange w:id="8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mailto</w:instrText>
        </w:r>
        <w:r w:rsidR="006560D2" w:rsidRPr="00E83E43">
          <w:rPr>
            <w:color w:val="000000" w:themeColor="text1"/>
            <w:rPrChange w:id="8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:</w:instrText>
        </w:r>
        <w:r w:rsidR="006560D2" w:rsidRPr="00880991">
          <w:rPr>
            <w:color w:val="000000" w:themeColor="text1"/>
            <w:lang w:val="en-US"/>
            <w:rPrChange w:id="8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zarina</w:instrText>
        </w:r>
        <w:r w:rsidR="006560D2" w:rsidRPr="00E83E43">
          <w:rPr>
            <w:color w:val="000000" w:themeColor="text1"/>
            <w:rPrChange w:id="86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.</w:instrText>
        </w:r>
        <w:r w:rsidR="006560D2" w:rsidRPr="00880991">
          <w:rPr>
            <w:color w:val="000000" w:themeColor="text1"/>
            <w:lang w:val="en-US"/>
            <w:rPrChange w:id="8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taukeleva</w:instrText>
        </w:r>
        <w:r w:rsidR="006560D2" w:rsidRPr="00E83E43">
          <w:rPr>
            <w:color w:val="000000" w:themeColor="text1"/>
            <w:rPrChange w:id="8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@</w:instrText>
        </w:r>
        <w:r w:rsidR="006560D2" w:rsidRPr="00880991">
          <w:rPr>
            <w:color w:val="000000" w:themeColor="text1"/>
            <w:lang w:val="en-US"/>
            <w:rPrChange w:id="8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tele</w:instrText>
        </w:r>
        <w:r w:rsidR="006560D2" w:rsidRPr="00E83E43">
          <w:rPr>
            <w:color w:val="000000" w:themeColor="text1"/>
            <w:rPrChange w:id="9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2.</w:instrText>
        </w:r>
        <w:r w:rsidR="006560D2" w:rsidRPr="00880991">
          <w:rPr>
            <w:color w:val="000000" w:themeColor="text1"/>
            <w:lang w:val="en-US"/>
            <w:rPrChange w:id="9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com</w:instrText>
        </w:r>
        <w:r w:rsidR="006560D2" w:rsidRPr="00E83E43">
          <w:rPr>
            <w:color w:val="000000" w:themeColor="text1"/>
            <w:rPrChange w:id="9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" </w:instrText>
        </w:r>
        <w:r w:rsidR="006560D2" w:rsidRPr="00880991">
          <w:rPr>
            <w:color w:val="000000" w:themeColor="text1"/>
            <w:rPrChange w:id="9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separate"/>
        </w:r>
        <w:r w:rsidR="006560D2" w:rsidRPr="00880991">
          <w:rPr>
            <w:rStyle w:val="aa"/>
            <w:color w:val="000000" w:themeColor="text1"/>
            <w:lang w:val="en-US"/>
            <w:rPrChange w:id="94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zarina</w:t>
        </w:r>
        <w:r w:rsidR="006560D2" w:rsidRPr="00E83E43">
          <w:rPr>
            <w:rStyle w:val="aa"/>
            <w:color w:val="000000" w:themeColor="text1"/>
            <w:rPrChange w:id="95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.</w:t>
        </w:r>
        <w:r w:rsidR="006560D2" w:rsidRPr="00880991">
          <w:rPr>
            <w:rStyle w:val="aa"/>
            <w:color w:val="000000" w:themeColor="text1"/>
            <w:lang w:val="en-US"/>
            <w:rPrChange w:id="96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taukeleva</w:t>
        </w:r>
        <w:r w:rsidR="006560D2" w:rsidRPr="00E83E43">
          <w:rPr>
            <w:rStyle w:val="aa"/>
            <w:color w:val="000000" w:themeColor="text1"/>
            <w:rPrChange w:id="97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@</w:t>
        </w:r>
        <w:r w:rsidR="006560D2" w:rsidRPr="00880991">
          <w:rPr>
            <w:rStyle w:val="aa"/>
            <w:color w:val="000000" w:themeColor="text1"/>
            <w:lang w:val="en-US"/>
            <w:rPrChange w:id="98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tele</w:t>
        </w:r>
        <w:r w:rsidR="006560D2" w:rsidRPr="00E83E43">
          <w:rPr>
            <w:rStyle w:val="aa"/>
            <w:color w:val="000000" w:themeColor="text1"/>
            <w:rPrChange w:id="99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2.</w:t>
        </w:r>
        <w:r w:rsidR="006560D2" w:rsidRPr="00880991">
          <w:rPr>
            <w:rStyle w:val="aa"/>
            <w:color w:val="000000" w:themeColor="text1"/>
            <w:lang w:val="en-US"/>
            <w:rPrChange w:id="100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com</w:t>
        </w:r>
        <w:r w:rsidR="006560D2" w:rsidRPr="00880991">
          <w:rPr>
            <w:color w:val="000000" w:themeColor="text1"/>
            <w:rPrChange w:id="10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end"/>
        </w:r>
        <w:r w:rsidR="006560D2" w:rsidRPr="00E83E43">
          <w:rPr>
            <w:color w:val="000000" w:themeColor="text1"/>
            <w:rPrChange w:id="10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>&gt;</w:t>
        </w:r>
      </w:ins>
      <w:ins w:id="103" w:author="Zhassulan Tokbayev" w:date="2018-11-13T11:00:00Z">
        <w:r w:rsidR="006560D2" w:rsidRPr="00E83E43">
          <w:rPr>
            <w:color w:val="000000" w:themeColor="text1"/>
            <w:rPrChange w:id="104" w:author="Zhassulan Tokbayev" w:date="2019-01-14T14:33:00Z">
              <w:rPr>
                <w:rFonts w:ascii="Calibri" w:hAnsi="Calibri" w:cs="Calibri"/>
                <w:color w:val="808080" w:themeColor="background1" w:themeShade="80"/>
                <w:sz w:val="18"/>
                <w:szCs w:val="18"/>
                <w:lang w:val="en-US"/>
              </w:rPr>
            </w:rPrChange>
          </w:rPr>
          <w:t>;</w:t>
        </w:r>
        <w:r w:rsidR="006560D2" w:rsidRPr="00E83E43">
          <w:rPr>
            <w:color w:val="000000" w:themeColor="text1"/>
            <w:rPrChange w:id="105" w:author="Zhassulan Tokbayev" w:date="2019-01-14T14:33:00Z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rPrChange>
          </w:rPr>
          <w:t xml:space="preserve"> </w:t>
        </w:r>
      </w:ins>
      <w:ins w:id="106" w:author="Zhassulan Tokbayev" w:date="2018-11-13T10:59:00Z">
        <w:r w:rsidR="006560D2" w:rsidRPr="00880991">
          <w:rPr>
            <w:color w:val="000000" w:themeColor="text1"/>
            <w:lang w:val="en-US"/>
            <w:rPrChange w:id="10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Tatyana</w:t>
        </w:r>
        <w:r w:rsidR="006560D2" w:rsidRPr="00E83E43">
          <w:rPr>
            <w:color w:val="000000" w:themeColor="text1"/>
            <w:rPrChange w:id="10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6560D2" w:rsidRPr="00880991">
          <w:rPr>
            <w:color w:val="000000" w:themeColor="text1"/>
            <w:lang w:val="en-US"/>
            <w:rPrChange w:id="10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A</w:t>
        </w:r>
        <w:r w:rsidR="006560D2" w:rsidRPr="00E83E43">
          <w:rPr>
            <w:color w:val="000000" w:themeColor="text1"/>
            <w:rPrChange w:id="11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6560D2" w:rsidRPr="00880991">
          <w:rPr>
            <w:color w:val="000000" w:themeColor="text1"/>
            <w:lang w:val="en-US"/>
            <w:rPrChange w:id="11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t>Ivanova</w:t>
        </w:r>
        <w:r w:rsidR="006560D2" w:rsidRPr="00E83E43">
          <w:rPr>
            <w:color w:val="000000" w:themeColor="text1"/>
            <w:rPrChange w:id="11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&lt;</w:t>
        </w:r>
        <w:r w:rsidR="006560D2" w:rsidRPr="00880991">
          <w:rPr>
            <w:color w:val="000000" w:themeColor="text1"/>
            <w:rPrChange w:id="11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begin"/>
        </w:r>
        <w:r w:rsidR="006560D2" w:rsidRPr="00E83E43">
          <w:rPr>
            <w:color w:val="000000" w:themeColor="text1"/>
            <w:rPrChange w:id="11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</w:instrText>
        </w:r>
        <w:r w:rsidR="006560D2" w:rsidRPr="00880991">
          <w:rPr>
            <w:color w:val="000000" w:themeColor="text1"/>
            <w:lang w:val="en-US"/>
            <w:rPrChange w:id="11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HYPERLINK</w:instrText>
        </w:r>
        <w:r w:rsidR="006560D2" w:rsidRPr="00E83E43">
          <w:rPr>
            <w:color w:val="000000" w:themeColor="text1"/>
            <w:rPrChange w:id="116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 "</w:instrText>
        </w:r>
        <w:r w:rsidR="006560D2" w:rsidRPr="00880991">
          <w:rPr>
            <w:color w:val="000000" w:themeColor="text1"/>
            <w:lang w:val="en-US"/>
            <w:rPrChange w:id="11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mailto</w:instrText>
        </w:r>
        <w:r w:rsidR="006560D2" w:rsidRPr="00E83E43">
          <w:rPr>
            <w:color w:val="000000" w:themeColor="text1"/>
            <w:rPrChange w:id="118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:</w:instrText>
        </w:r>
        <w:r w:rsidR="006560D2" w:rsidRPr="00880991">
          <w:rPr>
            <w:color w:val="000000" w:themeColor="text1"/>
            <w:lang w:val="en-US"/>
            <w:rPrChange w:id="119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tatyanaa</w:instrText>
        </w:r>
        <w:r w:rsidR="006560D2" w:rsidRPr="00E83E43">
          <w:rPr>
            <w:color w:val="000000" w:themeColor="text1"/>
            <w:rPrChange w:id="120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.</w:instrText>
        </w:r>
        <w:r w:rsidR="006560D2" w:rsidRPr="00880991">
          <w:rPr>
            <w:color w:val="000000" w:themeColor="text1"/>
            <w:lang w:val="en-US"/>
            <w:rPrChange w:id="121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ivanova</w:instrText>
        </w:r>
        <w:r w:rsidR="006560D2" w:rsidRPr="00E83E43">
          <w:rPr>
            <w:color w:val="000000" w:themeColor="text1"/>
            <w:rPrChange w:id="122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@</w:instrText>
        </w:r>
        <w:r w:rsidR="006560D2" w:rsidRPr="00880991">
          <w:rPr>
            <w:color w:val="000000" w:themeColor="text1"/>
            <w:lang w:val="en-US"/>
            <w:rPrChange w:id="123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tele</w:instrText>
        </w:r>
        <w:r w:rsidR="006560D2" w:rsidRPr="00E83E43">
          <w:rPr>
            <w:color w:val="000000" w:themeColor="text1"/>
            <w:rPrChange w:id="124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>2.</w:instrText>
        </w:r>
        <w:r w:rsidR="006560D2" w:rsidRPr="00880991">
          <w:rPr>
            <w:color w:val="000000" w:themeColor="text1"/>
            <w:lang w:val="en-US"/>
            <w:rPrChange w:id="12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instrText>com</w:instrText>
        </w:r>
        <w:r w:rsidR="006560D2" w:rsidRPr="00E83E43">
          <w:rPr>
            <w:color w:val="000000" w:themeColor="text1"/>
            <w:rPrChange w:id="126" w:author="Zhassulan Tokbayev" w:date="2019-01-14T14:33:00Z">
              <w:rPr>
                <w:rFonts w:ascii="Calibri" w:hAnsi="Calibri" w:cs="Calibri"/>
                <w:sz w:val="22"/>
                <w:szCs w:val="22"/>
              </w:rPr>
            </w:rPrChange>
          </w:rPr>
          <w:instrText xml:space="preserve">" </w:instrText>
        </w:r>
        <w:r w:rsidR="006560D2" w:rsidRPr="00880991">
          <w:rPr>
            <w:color w:val="000000" w:themeColor="text1"/>
            <w:rPrChange w:id="127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separate"/>
        </w:r>
        <w:r w:rsidR="006560D2" w:rsidRPr="00880991">
          <w:rPr>
            <w:rStyle w:val="aa"/>
            <w:color w:val="000000" w:themeColor="text1"/>
            <w:lang w:val="en-US"/>
            <w:rPrChange w:id="128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tatyanaa</w:t>
        </w:r>
        <w:r w:rsidR="006560D2" w:rsidRPr="00E83E43">
          <w:rPr>
            <w:rStyle w:val="aa"/>
            <w:color w:val="000000" w:themeColor="text1"/>
            <w:rPrChange w:id="129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.</w:t>
        </w:r>
        <w:r w:rsidR="006560D2" w:rsidRPr="00880991">
          <w:rPr>
            <w:rStyle w:val="aa"/>
            <w:color w:val="000000" w:themeColor="text1"/>
            <w:lang w:val="en-US"/>
            <w:rPrChange w:id="130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ivanova</w:t>
        </w:r>
        <w:r w:rsidR="006560D2" w:rsidRPr="00E83E43">
          <w:rPr>
            <w:rStyle w:val="aa"/>
            <w:color w:val="000000" w:themeColor="text1"/>
            <w:rPrChange w:id="131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@</w:t>
        </w:r>
        <w:r w:rsidR="006560D2" w:rsidRPr="00880991">
          <w:rPr>
            <w:rStyle w:val="aa"/>
            <w:color w:val="000000" w:themeColor="text1"/>
            <w:lang w:val="en-US"/>
            <w:rPrChange w:id="132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tele</w:t>
        </w:r>
        <w:r w:rsidR="006560D2" w:rsidRPr="00E83E43">
          <w:rPr>
            <w:rStyle w:val="aa"/>
            <w:color w:val="000000" w:themeColor="text1"/>
            <w:rPrChange w:id="133" w:author="Zhassulan Tokbayev" w:date="2019-01-14T14:33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2.</w:t>
        </w:r>
        <w:r w:rsidR="006560D2" w:rsidRPr="00880991">
          <w:rPr>
            <w:rStyle w:val="aa"/>
            <w:color w:val="000000" w:themeColor="text1"/>
            <w:lang w:val="en-US"/>
            <w:rPrChange w:id="134" w:author="Zhassulan Tokbayev" w:date="2019-01-14T14:32:00Z">
              <w:rPr>
                <w:rStyle w:val="aa"/>
                <w:rFonts w:ascii="Calibri" w:hAnsi="Calibri" w:cs="Calibri"/>
                <w:sz w:val="22"/>
                <w:szCs w:val="22"/>
              </w:rPr>
            </w:rPrChange>
          </w:rPr>
          <w:t>com</w:t>
        </w:r>
        <w:r w:rsidR="006560D2" w:rsidRPr="00880991">
          <w:rPr>
            <w:color w:val="000000" w:themeColor="text1"/>
            <w:rPrChange w:id="135" w:author="Zhassulan Tokbayev" w:date="2019-01-14T14:32:00Z">
              <w:rPr>
                <w:rFonts w:ascii="Calibri" w:hAnsi="Calibri" w:cs="Calibri"/>
                <w:sz w:val="22"/>
                <w:szCs w:val="22"/>
              </w:rPr>
            </w:rPrChange>
          </w:rPr>
          <w:fldChar w:fldCharType="end"/>
        </w:r>
        <w:r w:rsidRPr="00E83E43">
          <w:rPr>
            <w:color w:val="000000" w:themeColor="text1"/>
            <w:rPrChange w:id="136" w:author="Zhassulan Tokbayev" w:date="2019-01-14T14:33:00Z">
              <w:rPr>
                <w:rFonts w:ascii="Calibri" w:hAnsi="Calibri" w:cs="Calibri"/>
                <w:color w:val="808080" w:themeColor="background1" w:themeShade="80"/>
                <w:sz w:val="18"/>
                <w:szCs w:val="18"/>
                <w:lang w:val="en-US"/>
              </w:rPr>
            </w:rPrChange>
          </w:rPr>
          <w:t>&gt;.</w:t>
        </w:r>
      </w:ins>
    </w:p>
    <w:p w:rsidR="007A3F26" w:rsidRPr="00E83E43" w:rsidRDefault="007A3F26">
      <w:pPr>
        <w:spacing w:after="60" w:line="320" w:lineRule="atLeast"/>
        <w:ind w:firstLine="708"/>
        <w:jc w:val="both"/>
        <w:rPr>
          <w:ins w:id="137" w:author="Zhassulan Tokbayev" w:date="2018-11-13T10:57:00Z"/>
          <w:color w:val="000000" w:themeColor="text1"/>
          <w:rPrChange w:id="138" w:author="Zhassulan Tokbayev" w:date="2019-01-14T14:33:00Z">
            <w:rPr>
              <w:ins w:id="139" w:author="Zhassulan Tokbayev" w:date="2018-11-13T10:57:00Z"/>
            </w:rPr>
          </w:rPrChange>
        </w:rPr>
        <w:pPrChange w:id="140" w:author="Zhassulan Tokbayev" w:date="2018-11-14T11:33:00Z">
          <w:pPr>
            <w:ind w:firstLine="708"/>
            <w:jc w:val="both"/>
          </w:pPr>
        </w:pPrChange>
      </w:pPr>
    </w:p>
    <w:p w:rsidR="00C20EF4" w:rsidRPr="00880991" w:rsidDel="007A3F26" w:rsidRDefault="00C20EF4">
      <w:pPr>
        <w:spacing w:after="60" w:line="320" w:lineRule="atLeast"/>
        <w:ind w:firstLine="708"/>
        <w:jc w:val="both"/>
        <w:rPr>
          <w:del w:id="141" w:author="Zhassulan Tokbayev" w:date="2018-11-13T10:57:00Z"/>
          <w:color w:val="000000" w:themeColor="text1"/>
          <w:rPrChange w:id="142" w:author="Zhassulan Tokbayev" w:date="2019-01-14T14:32:00Z">
            <w:rPr>
              <w:del w:id="143" w:author="Zhassulan Tokbayev" w:date="2018-11-13T10:57:00Z"/>
            </w:rPr>
          </w:rPrChange>
        </w:rPr>
        <w:pPrChange w:id="144" w:author="Zhassulan Tokbayev" w:date="2018-11-14T11:33:00Z">
          <w:pPr>
            <w:ind w:firstLine="708"/>
            <w:jc w:val="both"/>
          </w:pPr>
        </w:pPrChange>
      </w:pPr>
    </w:p>
    <w:p w:rsidR="00C20EF4" w:rsidRPr="00880991" w:rsidRDefault="00C20EF4">
      <w:pPr>
        <w:spacing w:after="60" w:line="320" w:lineRule="atLeast"/>
        <w:ind w:firstLine="708"/>
        <w:jc w:val="both"/>
        <w:rPr>
          <w:color w:val="000000" w:themeColor="text1"/>
          <w:rPrChange w:id="145" w:author="Zhassulan Tokbayev" w:date="2019-01-14T14:32:00Z">
            <w:rPr/>
          </w:rPrChange>
        </w:rPr>
        <w:pPrChange w:id="146" w:author="Zhassulan Tokbayev" w:date="2018-11-14T11:33:00Z">
          <w:pPr>
            <w:ind w:firstLine="708"/>
            <w:jc w:val="both"/>
          </w:pPr>
        </w:pPrChange>
      </w:pPr>
      <w:r w:rsidRPr="00880991">
        <w:rPr>
          <w:color w:val="000000" w:themeColor="text1"/>
          <w:rPrChange w:id="147" w:author="Zhassulan Tokbayev" w:date="2019-01-14T14:32:00Z">
            <w:rPr/>
          </w:rPrChange>
        </w:rPr>
        <w:t xml:space="preserve">В целях оптимизации процесса идентификации в биллинге/1С </w:t>
      </w:r>
      <w:proofErr w:type="gramStart"/>
      <w:r w:rsidRPr="00880991">
        <w:rPr>
          <w:color w:val="000000" w:themeColor="text1"/>
          <w:rPrChange w:id="148" w:author="Zhassulan Tokbayev" w:date="2019-01-14T14:32:00Z">
            <w:rPr/>
          </w:rPrChange>
        </w:rPr>
        <w:t>по  продажам</w:t>
      </w:r>
      <w:proofErr w:type="gramEnd"/>
      <w:r w:rsidRPr="00880991">
        <w:rPr>
          <w:color w:val="000000" w:themeColor="text1"/>
          <w:rPrChange w:id="149" w:author="Zhassulan Tokbayev" w:date="2019-01-14T14:32:00Z">
            <w:rPr/>
          </w:rPrChange>
        </w:rPr>
        <w:t xml:space="preserve"> СП/Роутеров, оплата за которые поступает через платежные поручения</w:t>
      </w:r>
      <w:r w:rsidR="009B5C5D" w:rsidRPr="00880991">
        <w:rPr>
          <w:color w:val="000000" w:themeColor="text1"/>
          <w:rPrChange w:id="150" w:author="Zhassulan Tokbayev" w:date="2019-01-14T14:32:00Z">
            <w:rPr/>
          </w:rPrChange>
        </w:rPr>
        <w:t xml:space="preserve"> </w:t>
      </w:r>
      <w:r w:rsidRPr="00880991">
        <w:rPr>
          <w:color w:val="000000" w:themeColor="text1"/>
          <w:rPrChange w:id="151" w:author="Zhassulan Tokbayev" w:date="2019-01-14T14:32:00Z">
            <w:rPr/>
          </w:rPrChange>
        </w:rPr>
        <w:t>(безналичный расчет)</w:t>
      </w:r>
      <w:r w:rsidR="009B5C5D" w:rsidRPr="00880991">
        <w:rPr>
          <w:color w:val="000000" w:themeColor="text1"/>
          <w:rPrChange w:id="152" w:author="Zhassulan Tokbayev" w:date="2019-01-14T14:32:00Z">
            <w:rPr/>
          </w:rPrChange>
        </w:rPr>
        <w:t xml:space="preserve"> </w:t>
      </w:r>
      <w:r w:rsidRPr="00880991">
        <w:rPr>
          <w:color w:val="000000" w:themeColor="text1"/>
          <w:rPrChange w:id="153" w:author="Zhassulan Tokbayev" w:date="2019-01-14T14:32:00Z">
            <w:rPr/>
          </w:rPrChange>
        </w:rPr>
        <w:t xml:space="preserve">требуется доработка текущего функционала разноски платежей через </w:t>
      </w:r>
      <w:r w:rsidRPr="00880991">
        <w:rPr>
          <w:color w:val="000000" w:themeColor="text1"/>
          <w:lang w:val="en-US"/>
          <w:rPrChange w:id="154" w:author="Zhassulan Tokbayev" w:date="2019-01-14T14:32:00Z">
            <w:rPr>
              <w:lang w:val="en-US"/>
            </w:rPr>
          </w:rPrChange>
        </w:rPr>
        <w:t>NCP</w:t>
      </w:r>
      <w:r w:rsidR="009B5C5D" w:rsidRPr="00880991">
        <w:rPr>
          <w:color w:val="000000" w:themeColor="text1"/>
          <w:rPrChange w:id="155" w:author="Zhassulan Tokbayev" w:date="2019-01-14T14:32:00Z">
            <w:rPr/>
          </w:rPrChange>
        </w:rPr>
        <w:t>.</w:t>
      </w:r>
    </w:p>
    <w:p w:rsidR="00C20EF4" w:rsidRPr="00880991" w:rsidDel="00805D74" w:rsidRDefault="00C20EF4">
      <w:pPr>
        <w:spacing w:after="60" w:line="320" w:lineRule="atLeast"/>
        <w:jc w:val="both"/>
        <w:rPr>
          <w:del w:id="156" w:author="Zhassulan Tokbayev" w:date="2018-11-14T11:26:00Z"/>
          <w:color w:val="000000" w:themeColor="text1"/>
          <w:rPrChange w:id="157" w:author="Zhassulan Tokbayev" w:date="2019-01-14T14:32:00Z">
            <w:rPr>
              <w:del w:id="158" w:author="Zhassulan Tokbayev" w:date="2018-11-14T11:26:00Z"/>
            </w:rPr>
          </w:rPrChange>
        </w:rPr>
        <w:pPrChange w:id="159" w:author="Zhassulan Tokbayev" w:date="2018-11-14T11:33:00Z">
          <w:pPr>
            <w:jc w:val="both"/>
          </w:pPr>
        </w:pPrChange>
      </w:pPr>
    </w:p>
    <w:p w:rsidR="00C20EF4" w:rsidRPr="00880991" w:rsidRDefault="00C20EF4">
      <w:pPr>
        <w:numPr>
          <w:ilvl w:val="0"/>
          <w:numId w:val="1"/>
        </w:numPr>
        <w:spacing w:after="60" w:line="320" w:lineRule="atLeast"/>
        <w:jc w:val="both"/>
        <w:rPr>
          <w:rFonts w:eastAsia="Times New Roman"/>
          <w:color w:val="000000" w:themeColor="text1"/>
          <w:rPrChange w:id="160" w:author="Zhassulan Tokbayev" w:date="2019-01-14T14:32:00Z">
            <w:rPr>
              <w:rFonts w:eastAsia="Times New Roman"/>
            </w:rPr>
          </w:rPrChange>
        </w:rPr>
        <w:pPrChange w:id="161" w:author="Zhassulan Tokbayev" w:date="2018-11-14T11:33:00Z">
          <w:pPr>
            <w:numPr>
              <w:numId w:val="1"/>
            </w:numPr>
            <w:ind w:left="720" w:hanging="360"/>
            <w:jc w:val="both"/>
          </w:pPr>
        </w:pPrChange>
      </w:pPr>
      <w:r w:rsidRPr="00880991">
        <w:rPr>
          <w:rFonts w:eastAsia="Times New Roman"/>
          <w:color w:val="000000" w:themeColor="text1"/>
          <w:rPrChange w:id="162" w:author="Zhassulan Tokbayev" w:date="2019-01-14T14:32:00Z">
            <w:rPr>
              <w:rFonts w:eastAsia="Times New Roman"/>
            </w:rPr>
          </w:rPrChange>
        </w:rPr>
        <w:t xml:space="preserve">Для разноски платежей которые оплачены за оборудование/СП находящееся на складах </w:t>
      </w:r>
      <w:proofErr w:type="spellStart"/>
      <w:r w:rsidRPr="00880991">
        <w:rPr>
          <w:rFonts w:eastAsia="Times New Roman"/>
          <w:color w:val="000000" w:themeColor="text1"/>
          <w:rPrChange w:id="163" w:author="Zhassulan Tokbayev" w:date="2019-01-14T14:32:00Z">
            <w:rPr>
              <w:rFonts w:eastAsia="Times New Roman"/>
            </w:rPr>
          </w:rPrChange>
        </w:rPr>
        <w:t>монобрендов</w:t>
      </w:r>
      <w:proofErr w:type="spellEnd"/>
      <w:r w:rsidRPr="00880991">
        <w:rPr>
          <w:rFonts w:eastAsia="Times New Roman"/>
          <w:color w:val="000000" w:themeColor="text1"/>
          <w:rPrChange w:id="164" w:author="Zhassulan Tokbayev" w:date="2019-01-14T14:32:00Z">
            <w:rPr>
              <w:rFonts w:eastAsia="Times New Roman"/>
            </w:rPr>
          </w:rPrChange>
        </w:rPr>
        <w:t xml:space="preserve"> добавить в </w:t>
      </w:r>
      <w:proofErr w:type="gramStart"/>
      <w:r w:rsidRPr="00880991">
        <w:rPr>
          <w:rFonts w:eastAsia="Times New Roman"/>
          <w:color w:val="000000" w:themeColor="text1"/>
          <w:lang w:val="en-US"/>
          <w:rPrChange w:id="165" w:author="Zhassulan Tokbayev" w:date="2019-01-14T14:32:00Z">
            <w:rPr>
              <w:rFonts w:eastAsia="Times New Roman"/>
              <w:lang w:val="en-US"/>
            </w:rPr>
          </w:rPrChange>
        </w:rPr>
        <w:t>NCP</w:t>
      </w:r>
      <w:r w:rsidRPr="00880991">
        <w:rPr>
          <w:rFonts w:eastAsia="Times New Roman"/>
          <w:color w:val="000000" w:themeColor="text1"/>
          <w:rPrChange w:id="166" w:author="Zhassulan Tokbayev" w:date="2019-01-14T14:32:00Z">
            <w:rPr>
              <w:rFonts w:eastAsia="Times New Roman"/>
            </w:rPr>
          </w:rPrChange>
        </w:rPr>
        <w:t>  новое</w:t>
      </w:r>
      <w:proofErr w:type="gramEnd"/>
      <w:r w:rsidRPr="00880991">
        <w:rPr>
          <w:rFonts w:eastAsia="Times New Roman"/>
          <w:color w:val="000000" w:themeColor="text1"/>
          <w:rPrChange w:id="167" w:author="Zhassulan Tokbayev" w:date="2019-01-14T14:32:00Z">
            <w:rPr>
              <w:rFonts w:eastAsia="Times New Roman"/>
            </w:rPr>
          </w:rPrChange>
        </w:rPr>
        <w:t xml:space="preserve"> окно</w:t>
      </w:r>
      <w:del w:id="168" w:author="Zhassulan Tokbayev" w:date="2018-11-13T09:15:00Z">
        <w:r w:rsidRPr="00880991" w:rsidDel="00C02AB1">
          <w:rPr>
            <w:rFonts w:eastAsia="Times New Roman"/>
            <w:color w:val="000000" w:themeColor="text1"/>
            <w:rPrChange w:id="169" w:author="Zhassulan Tokbayev" w:date="2019-01-14T14:32:00Z">
              <w:rPr>
                <w:rFonts w:eastAsia="Times New Roman"/>
              </w:rPr>
            </w:rPrChange>
          </w:rPr>
          <w:delText>,</w:delText>
        </w:r>
      </w:del>
      <w:r w:rsidRPr="00880991">
        <w:rPr>
          <w:rFonts w:eastAsia="Times New Roman"/>
          <w:color w:val="000000" w:themeColor="text1"/>
          <w:rPrChange w:id="170" w:author="Zhassulan Tokbayev" w:date="2019-01-14T14:32:00Z">
            <w:rPr>
              <w:rFonts w:eastAsia="Times New Roman"/>
            </w:rPr>
          </w:rPrChange>
        </w:rPr>
        <w:t xml:space="preserve"> с возможностью загружать </w:t>
      </w:r>
      <w:ins w:id="171" w:author="Zhassulan Tokbayev" w:date="2018-11-14T11:23:00Z">
        <w:r w:rsidR="00632153" w:rsidRPr="00880991">
          <w:rPr>
            <w:rFonts w:eastAsia="Times New Roman"/>
            <w:color w:val="000000" w:themeColor="text1"/>
            <w:lang w:val="en-US"/>
            <w:rPrChange w:id="172" w:author="Zhassulan Tokbayev" w:date="2019-01-14T14:32:00Z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rPrChange>
          </w:rPr>
          <w:t>Excel</w:t>
        </w:r>
        <w:r w:rsidR="00632153" w:rsidRPr="00880991">
          <w:rPr>
            <w:rFonts w:eastAsia="Times New Roman"/>
            <w:color w:val="000000" w:themeColor="text1"/>
            <w:rPrChange w:id="173" w:author="Zhassulan Tokbayev" w:date="2019-01-14T14:32:00Z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r w:rsidRPr="00880991">
        <w:rPr>
          <w:rFonts w:eastAsia="Times New Roman"/>
          <w:color w:val="000000" w:themeColor="text1"/>
          <w:rPrChange w:id="174" w:author="Zhassulan Tokbayev" w:date="2019-01-14T14:32:00Z">
            <w:rPr>
              <w:rFonts w:eastAsia="Times New Roman"/>
            </w:rPr>
          </w:rPrChange>
        </w:rPr>
        <w:t>файл для разноски платежа. Пример файла во вложении</w:t>
      </w:r>
    </w:p>
    <w:p w:rsidR="00C20EF4" w:rsidRPr="00880991" w:rsidDel="00805D74" w:rsidRDefault="00C20EF4">
      <w:pPr>
        <w:spacing w:after="60" w:line="320" w:lineRule="atLeast"/>
        <w:ind w:left="720"/>
        <w:jc w:val="both"/>
        <w:rPr>
          <w:del w:id="175" w:author="Zhassulan Tokbayev" w:date="2018-11-14T11:26:00Z"/>
          <w:color w:val="000000" w:themeColor="text1"/>
          <w:rPrChange w:id="176" w:author="Zhassulan Tokbayev" w:date="2019-01-14T14:32:00Z">
            <w:rPr>
              <w:del w:id="177" w:author="Zhassulan Tokbayev" w:date="2018-11-14T11:26:00Z"/>
            </w:rPr>
          </w:rPrChange>
        </w:rPr>
        <w:pPrChange w:id="178" w:author="Zhassulan Tokbayev" w:date="2018-11-14T11:33:00Z">
          <w:pPr>
            <w:ind w:left="720"/>
            <w:contextualSpacing/>
            <w:jc w:val="both"/>
          </w:pPr>
        </w:pPrChange>
      </w:pPr>
    </w:p>
    <w:p w:rsidR="00C20EF4" w:rsidRPr="00880991" w:rsidRDefault="00C20EF4">
      <w:pPr>
        <w:numPr>
          <w:ilvl w:val="0"/>
          <w:numId w:val="1"/>
        </w:numPr>
        <w:spacing w:after="60" w:line="320" w:lineRule="atLeast"/>
        <w:jc w:val="both"/>
        <w:rPr>
          <w:rFonts w:eastAsia="Times New Roman"/>
          <w:color w:val="000000" w:themeColor="text1"/>
          <w:rPrChange w:id="179" w:author="Zhassulan Tokbayev" w:date="2019-01-14T14:32:00Z">
            <w:rPr>
              <w:rFonts w:eastAsia="Times New Roman"/>
            </w:rPr>
          </w:rPrChange>
        </w:rPr>
        <w:pPrChange w:id="180" w:author="Zhassulan Tokbayev" w:date="2018-11-14T11:33:00Z">
          <w:pPr>
            <w:numPr>
              <w:numId w:val="1"/>
            </w:numPr>
            <w:ind w:left="720" w:hanging="360"/>
            <w:jc w:val="both"/>
          </w:pPr>
        </w:pPrChange>
      </w:pPr>
      <w:r w:rsidRPr="00880991">
        <w:rPr>
          <w:rFonts w:eastAsia="Times New Roman"/>
          <w:color w:val="000000" w:themeColor="text1"/>
          <w:rPrChange w:id="181" w:author="Zhassulan Tokbayev" w:date="2019-01-14T14:32:00Z">
            <w:rPr>
              <w:rFonts w:eastAsia="Times New Roman"/>
            </w:rPr>
          </w:rPrChange>
        </w:rPr>
        <w:t>Все данные для разноски должны подтягиваться из файла</w:t>
      </w:r>
    </w:p>
    <w:p w:rsidR="00C20EF4" w:rsidRPr="00880991" w:rsidDel="00805D74" w:rsidRDefault="00C20EF4">
      <w:pPr>
        <w:spacing w:after="60" w:line="320" w:lineRule="atLeast"/>
        <w:ind w:left="720"/>
        <w:jc w:val="both"/>
        <w:rPr>
          <w:del w:id="182" w:author="Zhassulan Tokbayev" w:date="2018-11-14T11:26:00Z"/>
          <w:color w:val="000000" w:themeColor="text1"/>
          <w:rPrChange w:id="183" w:author="Zhassulan Tokbayev" w:date="2019-01-14T14:32:00Z">
            <w:rPr>
              <w:del w:id="184" w:author="Zhassulan Tokbayev" w:date="2018-11-14T11:26:00Z"/>
            </w:rPr>
          </w:rPrChange>
        </w:rPr>
        <w:pPrChange w:id="185" w:author="Zhassulan Tokbayev" w:date="2018-11-14T11:33:00Z">
          <w:pPr>
            <w:ind w:left="720"/>
            <w:contextualSpacing/>
            <w:jc w:val="both"/>
          </w:pPr>
        </w:pPrChange>
      </w:pPr>
    </w:p>
    <w:p w:rsidR="00C20EF4" w:rsidRPr="00880991" w:rsidRDefault="00C20EF4">
      <w:pPr>
        <w:numPr>
          <w:ilvl w:val="0"/>
          <w:numId w:val="1"/>
        </w:numPr>
        <w:spacing w:after="60" w:line="320" w:lineRule="atLeast"/>
        <w:jc w:val="both"/>
        <w:rPr>
          <w:rFonts w:eastAsia="Times New Roman"/>
          <w:color w:val="000000" w:themeColor="text1"/>
          <w:rPrChange w:id="186" w:author="Zhassulan Tokbayev" w:date="2019-01-14T14:32:00Z">
            <w:rPr>
              <w:rFonts w:eastAsia="Times New Roman"/>
            </w:rPr>
          </w:rPrChange>
        </w:rPr>
        <w:pPrChange w:id="187" w:author="Zhassulan Tokbayev" w:date="2018-11-14T11:33:00Z">
          <w:pPr>
            <w:numPr>
              <w:numId w:val="1"/>
            </w:numPr>
            <w:ind w:left="720" w:hanging="360"/>
            <w:jc w:val="both"/>
          </w:pPr>
        </w:pPrChange>
      </w:pPr>
      <w:r w:rsidRPr="00880991">
        <w:rPr>
          <w:rFonts w:eastAsia="Times New Roman"/>
          <w:color w:val="000000" w:themeColor="text1"/>
          <w:rPrChange w:id="188" w:author="Zhassulan Tokbayev" w:date="2019-01-14T14:32:00Z">
            <w:rPr>
              <w:rFonts w:eastAsia="Times New Roman"/>
            </w:rPr>
          </w:rPrChange>
        </w:rPr>
        <w:t>При разноске платежа на л/с дилера, разносить на л/с который прописан в поле «л/с магазина». Номер</w:t>
      </w:r>
      <w:ins w:id="189" w:author="Zhassulan Tokbayev" w:date="2018-11-13T09:15:00Z">
        <w:r w:rsidR="00C02AB1" w:rsidRPr="00880991">
          <w:rPr>
            <w:rFonts w:eastAsia="Times New Roman"/>
            <w:color w:val="000000" w:themeColor="text1"/>
            <w:rPrChange w:id="190" w:author="Zhassulan Tokbayev" w:date="2019-01-14T14:32:00Z">
              <w:rPr>
                <w:rFonts w:asciiTheme="minorHAnsi" w:eastAsia="Times New Roman" w:hAnsiTheme="minorHAnsi" w:cstheme="minorHAnsi"/>
                <w:lang w:val="en-US"/>
              </w:rPr>
            </w:rPrChange>
          </w:rPr>
          <w:t>,</w:t>
        </w:r>
      </w:ins>
      <w:r w:rsidRPr="00880991">
        <w:rPr>
          <w:rFonts w:eastAsia="Times New Roman"/>
          <w:color w:val="000000" w:themeColor="text1"/>
          <w:rPrChange w:id="191" w:author="Zhassulan Tokbayev" w:date="2019-01-14T14:32:00Z">
            <w:rPr>
              <w:rFonts w:eastAsia="Times New Roman"/>
            </w:rPr>
          </w:rPrChange>
        </w:rPr>
        <w:t xml:space="preserve"> который прописан в поле «</w:t>
      </w:r>
      <w:r w:rsidRPr="00880991">
        <w:rPr>
          <w:rFonts w:eastAsia="Times New Roman"/>
          <w:color w:val="000000" w:themeColor="text1"/>
          <w:lang w:val="en-US"/>
          <w:rPrChange w:id="192" w:author="Zhassulan Tokbayev" w:date="2019-01-14T14:32:00Z">
            <w:rPr>
              <w:rFonts w:eastAsia="Times New Roman"/>
              <w:lang w:val="en-US"/>
            </w:rPr>
          </w:rPrChange>
        </w:rPr>
        <w:t>GSM</w:t>
      </w:r>
      <w:r w:rsidRPr="00880991">
        <w:rPr>
          <w:rFonts w:eastAsia="Times New Roman"/>
          <w:color w:val="000000" w:themeColor="text1"/>
          <w:rPrChange w:id="193" w:author="Zhassulan Tokbayev" w:date="2019-01-14T14:32:00Z">
            <w:rPr>
              <w:rFonts w:eastAsia="Times New Roman"/>
            </w:rPr>
          </w:rPrChange>
        </w:rPr>
        <w:t xml:space="preserve">» сохранять, для дальнейшей возможности снимать отчет </w:t>
      </w:r>
    </w:p>
    <w:p w:rsidR="00C20EF4" w:rsidRPr="00880991" w:rsidDel="00805D74" w:rsidRDefault="00C20EF4">
      <w:pPr>
        <w:pStyle w:val="a3"/>
        <w:spacing w:after="60" w:line="320" w:lineRule="atLeast"/>
        <w:contextualSpacing w:val="0"/>
        <w:jc w:val="both"/>
        <w:rPr>
          <w:del w:id="194" w:author="Zhassulan Tokbayev" w:date="2018-11-14T11:26:00Z"/>
          <w:rFonts w:ascii="Times New Roman" w:hAnsi="Times New Roman" w:cs="Times New Roman"/>
          <w:color w:val="000000" w:themeColor="text1"/>
          <w:sz w:val="24"/>
          <w:szCs w:val="24"/>
          <w:rPrChange w:id="195" w:author="Zhassulan Tokbayev" w:date="2019-01-14T14:32:00Z">
            <w:rPr>
              <w:del w:id="196" w:author="Zhassulan Tokbayev" w:date="2018-11-14T11:26:00Z"/>
              <w:rFonts w:ascii="Times New Roman" w:hAnsi="Times New Roman" w:cs="Times New Roman"/>
              <w:sz w:val="24"/>
              <w:szCs w:val="24"/>
            </w:rPr>
          </w:rPrChange>
        </w:rPr>
        <w:pPrChange w:id="197" w:author="Zhassulan Tokbayev" w:date="2018-11-14T11:33:00Z">
          <w:pPr>
            <w:pStyle w:val="a3"/>
            <w:jc w:val="both"/>
          </w:pPr>
        </w:pPrChange>
      </w:pPr>
    </w:p>
    <w:p w:rsidR="00C20EF4" w:rsidRPr="00880991" w:rsidRDefault="00C20EF4">
      <w:pPr>
        <w:numPr>
          <w:ilvl w:val="0"/>
          <w:numId w:val="1"/>
        </w:numPr>
        <w:spacing w:after="60" w:line="320" w:lineRule="atLeast"/>
        <w:jc w:val="both"/>
        <w:rPr>
          <w:rFonts w:eastAsia="Times New Roman"/>
          <w:color w:val="000000" w:themeColor="text1"/>
          <w:rPrChange w:id="198" w:author="Zhassulan Tokbayev" w:date="2019-01-14T14:32:00Z">
            <w:rPr>
              <w:rFonts w:eastAsia="Times New Roman"/>
            </w:rPr>
          </w:rPrChange>
        </w:rPr>
        <w:pPrChange w:id="199" w:author="Zhassulan Tokbayev" w:date="2018-11-14T11:33:00Z">
          <w:pPr>
            <w:numPr>
              <w:numId w:val="1"/>
            </w:numPr>
            <w:ind w:left="720" w:hanging="360"/>
            <w:jc w:val="both"/>
          </w:pPr>
        </w:pPrChange>
      </w:pPr>
      <w:r w:rsidRPr="00880991">
        <w:rPr>
          <w:rFonts w:eastAsia="Times New Roman"/>
          <w:color w:val="000000" w:themeColor="text1"/>
          <w:rPrChange w:id="200" w:author="Zhassulan Tokbayev" w:date="2019-01-14T14:32:00Z">
            <w:rPr>
              <w:rFonts w:eastAsia="Times New Roman"/>
            </w:rPr>
          </w:rPrChange>
        </w:rPr>
        <w:t>В случаях</w:t>
      </w:r>
      <w:ins w:id="201" w:author="Zhassulan Tokbayev" w:date="2018-11-13T09:15:00Z">
        <w:r w:rsidR="00C02AB1" w:rsidRPr="00880991">
          <w:rPr>
            <w:rFonts w:eastAsia="Times New Roman"/>
            <w:color w:val="000000" w:themeColor="text1"/>
            <w:rPrChange w:id="202" w:author="Zhassulan Tokbayev" w:date="2019-01-14T14:32:00Z">
              <w:rPr>
                <w:rFonts w:asciiTheme="minorHAnsi" w:eastAsia="Times New Roman" w:hAnsiTheme="minorHAnsi" w:cstheme="minorHAnsi"/>
                <w:lang w:val="en-US"/>
              </w:rPr>
            </w:rPrChange>
          </w:rPr>
          <w:t>,</w:t>
        </w:r>
      </w:ins>
      <w:r w:rsidRPr="00880991">
        <w:rPr>
          <w:rFonts w:eastAsia="Times New Roman"/>
          <w:color w:val="000000" w:themeColor="text1"/>
          <w:rPrChange w:id="203" w:author="Zhassulan Tokbayev" w:date="2019-01-14T14:32:00Z">
            <w:rPr>
              <w:rFonts w:eastAsia="Times New Roman"/>
            </w:rPr>
          </w:rPrChange>
        </w:rPr>
        <w:t xml:space="preserve"> когда одним платежным поручением оплачивают за несколько оборудования, делать разбивку платежа по всем заполненным строкам в файле. </w:t>
      </w:r>
    </w:p>
    <w:p w:rsidR="00C20EF4" w:rsidRPr="00880991" w:rsidRDefault="00C20EF4">
      <w:pPr>
        <w:spacing w:after="60" w:line="320" w:lineRule="atLeast"/>
        <w:ind w:left="708"/>
        <w:jc w:val="both"/>
        <w:rPr>
          <w:color w:val="000000" w:themeColor="text1"/>
          <w:rPrChange w:id="204" w:author="Zhassulan Tokbayev" w:date="2019-01-14T14:32:00Z">
            <w:rPr/>
          </w:rPrChange>
        </w:rPr>
        <w:pPrChange w:id="205" w:author="Zhassulan Tokbayev" w:date="2018-11-14T11:33:00Z">
          <w:pPr>
            <w:ind w:left="708"/>
            <w:contextualSpacing/>
            <w:jc w:val="both"/>
          </w:pPr>
        </w:pPrChange>
      </w:pPr>
      <w:r w:rsidRPr="00880991">
        <w:rPr>
          <w:color w:val="000000" w:themeColor="text1"/>
          <w:rPrChange w:id="206" w:author="Zhassulan Tokbayev" w:date="2019-01-14T14:32:00Z">
            <w:rPr/>
          </w:rPrChange>
        </w:rPr>
        <w:t>Проводить разноску с учетом заполненных строк в файле</w:t>
      </w:r>
    </w:p>
    <w:p w:rsidR="00C20EF4" w:rsidRPr="00880991" w:rsidRDefault="00C20EF4">
      <w:pPr>
        <w:spacing w:after="60" w:line="320" w:lineRule="atLeast"/>
        <w:ind w:left="12" w:firstLine="696"/>
        <w:jc w:val="both"/>
        <w:rPr>
          <w:color w:val="000000" w:themeColor="text1"/>
          <w:rPrChange w:id="207" w:author="Zhassulan Tokbayev" w:date="2019-01-14T14:32:00Z">
            <w:rPr/>
          </w:rPrChange>
        </w:rPr>
        <w:pPrChange w:id="208" w:author="Zhassulan Tokbayev" w:date="2018-11-14T11:33:00Z">
          <w:pPr>
            <w:ind w:left="12" w:firstLine="696"/>
            <w:contextualSpacing/>
            <w:jc w:val="both"/>
          </w:pPr>
        </w:pPrChange>
      </w:pPr>
      <w:r w:rsidRPr="00880991">
        <w:rPr>
          <w:color w:val="000000" w:themeColor="text1"/>
          <w:rPrChange w:id="209" w:author="Zhassulan Tokbayev" w:date="2019-01-14T14:32:00Z">
            <w:rPr/>
          </w:rPrChange>
        </w:rPr>
        <w:t xml:space="preserve">Проводить разбивку по суммам, </w:t>
      </w:r>
      <w:proofErr w:type="gramStart"/>
      <w:r w:rsidRPr="00880991">
        <w:rPr>
          <w:color w:val="000000" w:themeColor="text1"/>
          <w:rPrChange w:id="210" w:author="Zhassulan Tokbayev" w:date="2019-01-14T14:32:00Z">
            <w:rPr/>
          </w:rPrChange>
        </w:rPr>
        <w:t>если</w:t>
      </w:r>
      <w:ins w:id="211" w:author="Zhassulan Tokbayev" w:date="2018-11-13T09:15:00Z">
        <w:r w:rsidR="00C02AB1" w:rsidRPr="00880991">
          <w:rPr>
            <w:color w:val="000000" w:themeColor="text1"/>
            <w:rPrChange w:id="212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,</w:t>
        </w:r>
      </w:ins>
      <w:r w:rsidRPr="00880991">
        <w:rPr>
          <w:color w:val="000000" w:themeColor="text1"/>
          <w:rPrChange w:id="213" w:author="Zhassulan Tokbayev" w:date="2019-01-14T14:32:00Z">
            <w:rPr/>
          </w:rPrChange>
        </w:rPr>
        <w:t xml:space="preserve">  общая</w:t>
      </w:r>
      <w:proofErr w:type="gramEnd"/>
      <w:r w:rsidRPr="00880991">
        <w:rPr>
          <w:color w:val="000000" w:themeColor="text1"/>
          <w:rPrChange w:id="214" w:author="Zhassulan Tokbayev" w:date="2019-01-14T14:32:00Z">
            <w:rPr/>
          </w:rPrChange>
        </w:rPr>
        <w:t xml:space="preserve"> сумма разбивки равна сумме платежного поручения. Если общая сумма не совпадает сумме платежного поручения выдавать ошибку.</w:t>
      </w:r>
    </w:p>
    <w:p w:rsidR="00C20EF4" w:rsidRPr="00880991" w:rsidRDefault="00C20EF4">
      <w:pPr>
        <w:spacing w:after="60" w:line="320" w:lineRule="atLeast"/>
        <w:ind w:left="12" w:firstLine="696"/>
        <w:jc w:val="both"/>
        <w:rPr>
          <w:color w:val="000000" w:themeColor="text1"/>
          <w:rPrChange w:id="215" w:author="Zhassulan Tokbayev" w:date="2019-01-14T14:32:00Z">
            <w:rPr/>
          </w:rPrChange>
        </w:rPr>
        <w:pPrChange w:id="216" w:author="Zhassulan Tokbayev" w:date="2018-11-14T11:33:00Z">
          <w:pPr>
            <w:ind w:left="720"/>
            <w:contextualSpacing/>
            <w:jc w:val="both"/>
          </w:pPr>
        </w:pPrChange>
      </w:pPr>
      <w:r w:rsidRPr="00880991">
        <w:rPr>
          <w:color w:val="000000" w:themeColor="text1"/>
          <w:rPrChange w:id="217" w:author="Zhassulan Tokbayev" w:date="2019-01-14T14:32:00Z">
            <w:rPr/>
          </w:rPrChange>
        </w:rPr>
        <w:t>Номера</w:t>
      </w:r>
      <w:ins w:id="218" w:author="Zhassulan Tokbayev" w:date="2018-11-13T09:15:00Z">
        <w:r w:rsidR="00C02AB1" w:rsidRPr="00880991">
          <w:rPr>
            <w:color w:val="000000" w:themeColor="text1"/>
            <w:rPrChange w:id="219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,</w:t>
        </w:r>
      </w:ins>
      <w:r w:rsidRPr="00880991">
        <w:rPr>
          <w:color w:val="000000" w:themeColor="text1"/>
          <w:rPrChange w:id="220" w:author="Zhassulan Tokbayev" w:date="2019-01-14T14:32:00Z">
            <w:rPr/>
          </w:rPrChange>
        </w:rPr>
        <w:t xml:space="preserve"> которые прописаны в поле «</w:t>
      </w:r>
      <w:r w:rsidRPr="00880991">
        <w:rPr>
          <w:color w:val="000000" w:themeColor="text1"/>
          <w:lang w:val="en-US"/>
          <w:rPrChange w:id="221" w:author="Zhassulan Tokbayev" w:date="2019-01-14T14:32:00Z">
            <w:rPr>
              <w:lang w:val="en-US"/>
            </w:rPr>
          </w:rPrChange>
        </w:rPr>
        <w:t>GSM</w:t>
      </w:r>
      <w:r w:rsidRPr="00880991">
        <w:rPr>
          <w:color w:val="000000" w:themeColor="text1"/>
          <w:rPrChange w:id="222" w:author="Zhassulan Tokbayev" w:date="2019-01-14T14:32:00Z">
            <w:rPr/>
          </w:rPrChange>
        </w:rPr>
        <w:t xml:space="preserve">» сохранять, для дальнейшей возможности снимать отчет </w:t>
      </w:r>
    </w:p>
    <w:p w:rsidR="00C20EF4" w:rsidRPr="00880991" w:rsidDel="00805D74" w:rsidRDefault="00C20EF4">
      <w:pPr>
        <w:spacing w:after="60" w:line="320" w:lineRule="atLeast"/>
        <w:jc w:val="both"/>
        <w:rPr>
          <w:del w:id="223" w:author="Zhassulan Tokbayev" w:date="2018-11-14T11:26:00Z"/>
          <w:color w:val="000000" w:themeColor="text1"/>
          <w:rPrChange w:id="224" w:author="Zhassulan Tokbayev" w:date="2019-01-14T14:32:00Z">
            <w:rPr>
              <w:del w:id="225" w:author="Zhassulan Tokbayev" w:date="2018-11-14T11:26:00Z"/>
            </w:rPr>
          </w:rPrChange>
        </w:rPr>
        <w:pPrChange w:id="226" w:author="Zhassulan Tokbayev" w:date="2018-11-14T11:33:00Z">
          <w:pPr>
            <w:jc w:val="both"/>
          </w:pPr>
        </w:pPrChange>
      </w:pPr>
    </w:p>
    <w:p w:rsidR="00C20EF4" w:rsidRPr="00880991" w:rsidRDefault="00C20EF4">
      <w:pPr>
        <w:numPr>
          <w:ilvl w:val="0"/>
          <w:numId w:val="1"/>
        </w:numPr>
        <w:spacing w:after="60" w:line="320" w:lineRule="atLeast"/>
        <w:jc w:val="both"/>
        <w:rPr>
          <w:rFonts w:eastAsia="Times New Roman"/>
          <w:color w:val="000000" w:themeColor="text1"/>
          <w:rPrChange w:id="227" w:author="Zhassulan Tokbayev" w:date="2019-01-14T14:32:00Z">
            <w:rPr>
              <w:rFonts w:eastAsia="Times New Roman"/>
            </w:rPr>
          </w:rPrChange>
        </w:rPr>
        <w:pPrChange w:id="228" w:author="Zhassulan Tokbayev" w:date="2018-11-14T11:33:00Z">
          <w:pPr>
            <w:numPr>
              <w:numId w:val="1"/>
            </w:numPr>
            <w:ind w:left="720" w:hanging="360"/>
            <w:jc w:val="both"/>
          </w:pPr>
        </w:pPrChange>
      </w:pPr>
      <w:r w:rsidRPr="00880991">
        <w:rPr>
          <w:rFonts w:eastAsia="Times New Roman"/>
          <w:color w:val="000000" w:themeColor="text1"/>
          <w:rPrChange w:id="229" w:author="Zhassulan Tokbayev" w:date="2019-01-14T14:32:00Z">
            <w:rPr>
              <w:rFonts w:eastAsia="Times New Roman"/>
            </w:rPr>
          </w:rPrChange>
        </w:rPr>
        <w:t xml:space="preserve">В случаях когда частью платежного поручения оплачивают стоимость оборудования, другой частью пополняют баланс, разносить часть платежа на л/с дилера в поле «л/с </w:t>
      </w:r>
      <w:proofErr w:type="gramStart"/>
      <w:r w:rsidRPr="00880991">
        <w:rPr>
          <w:rFonts w:eastAsia="Times New Roman"/>
          <w:color w:val="000000" w:themeColor="text1"/>
          <w:rPrChange w:id="230" w:author="Zhassulan Tokbayev" w:date="2019-01-14T14:32:00Z">
            <w:rPr>
              <w:rFonts w:eastAsia="Times New Roman"/>
            </w:rPr>
          </w:rPrChange>
        </w:rPr>
        <w:t>магазина»  (</w:t>
      </w:r>
      <w:proofErr w:type="gramEnd"/>
      <w:r w:rsidRPr="00880991">
        <w:rPr>
          <w:rFonts w:eastAsia="Times New Roman"/>
          <w:color w:val="000000" w:themeColor="text1"/>
          <w:rPrChange w:id="231" w:author="Zhassulan Tokbayev" w:date="2019-01-14T14:32:00Z">
            <w:rPr>
              <w:rFonts w:eastAsia="Times New Roman"/>
            </w:rPr>
          </w:rPrChange>
        </w:rPr>
        <w:t>все номенклатуры кроме Аванс). Номер</w:t>
      </w:r>
      <w:ins w:id="232" w:author="Zhassulan Tokbayev" w:date="2018-11-13T09:16:00Z">
        <w:r w:rsidR="007D53FB" w:rsidRPr="00880991">
          <w:rPr>
            <w:rFonts w:eastAsia="Times New Roman"/>
            <w:color w:val="000000" w:themeColor="text1"/>
            <w:rPrChange w:id="233" w:author="Zhassulan Tokbayev" w:date="2019-01-14T14:32:00Z">
              <w:rPr>
                <w:rFonts w:asciiTheme="minorHAnsi" w:eastAsia="Times New Roman" w:hAnsiTheme="minorHAnsi" w:cstheme="minorHAnsi"/>
                <w:lang w:val="en-US"/>
              </w:rPr>
            </w:rPrChange>
          </w:rPr>
          <w:t>,</w:t>
        </w:r>
      </w:ins>
      <w:r w:rsidRPr="00880991">
        <w:rPr>
          <w:rFonts w:eastAsia="Times New Roman"/>
          <w:color w:val="000000" w:themeColor="text1"/>
          <w:rPrChange w:id="234" w:author="Zhassulan Tokbayev" w:date="2019-01-14T14:32:00Z">
            <w:rPr>
              <w:rFonts w:eastAsia="Times New Roman"/>
            </w:rPr>
          </w:rPrChange>
        </w:rPr>
        <w:t xml:space="preserve"> который прописан в поле «</w:t>
      </w:r>
      <w:r w:rsidRPr="00880991">
        <w:rPr>
          <w:rFonts w:eastAsia="Times New Roman"/>
          <w:color w:val="000000" w:themeColor="text1"/>
          <w:lang w:val="en-US"/>
          <w:rPrChange w:id="235" w:author="Zhassulan Tokbayev" w:date="2019-01-14T14:32:00Z">
            <w:rPr>
              <w:rFonts w:eastAsia="Times New Roman"/>
              <w:lang w:val="en-US"/>
            </w:rPr>
          </w:rPrChange>
        </w:rPr>
        <w:t>GSM</w:t>
      </w:r>
      <w:r w:rsidRPr="00880991">
        <w:rPr>
          <w:rFonts w:eastAsia="Times New Roman"/>
          <w:color w:val="000000" w:themeColor="text1"/>
          <w:rPrChange w:id="236" w:author="Zhassulan Tokbayev" w:date="2019-01-14T14:32:00Z">
            <w:rPr>
              <w:rFonts w:eastAsia="Times New Roman"/>
            </w:rPr>
          </w:rPrChange>
        </w:rPr>
        <w:t xml:space="preserve">» сохранять, для дальнейшей возможности снимать отчет </w:t>
      </w:r>
    </w:p>
    <w:p w:rsidR="00C20EF4" w:rsidRPr="00880991" w:rsidRDefault="00C20EF4">
      <w:pPr>
        <w:spacing w:after="60" w:line="320" w:lineRule="atLeast"/>
        <w:ind w:left="720"/>
        <w:jc w:val="both"/>
        <w:rPr>
          <w:color w:val="000000" w:themeColor="text1"/>
          <w:rPrChange w:id="237" w:author="Zhassulan Tokbayev" w:date="2019-01-14T14:32:00Z">
            <w:rPr/>
          </w:rPrChange>
        </w:rPr>
        <w:pPrChange w:id="238" w:author="Zhassulan Tokbayev" w:date="2018-11-14T11:33:00Z">
          <w:pPr>
            <w:ind w:left="720"/>
            <w:contextualSpacing/>
            <w:jc w:val="both"/>
          </w:pPr>
        </w:pPrChange>
      </w:pPr>
      <w:proofErr w:type="gramStart"/>
      <w:r w:rsidRPr="00880991">
        <w:rPr>
          <w:color w:val="000000" w:themeColor="text1"/>
          <w:rPrChange w:id="239" w:author="Zhassulan Tokbayev" w:date="2019-01-14T14:32:00Z">
            <w:rPr/>
          </w:rPrChange>
        </w:rPr>
        <w:t>При  авансе</w:t>
      </w:r>
      <w:proofErr w:type="gramEnd"/>
      <w:r w:rsidRPr="00880991">
        <w:rPr>
          <w:color w:val="000000" w:themeColor="text1"/>
          <w:rPrChange w:id="240" w:author="Zhassulan Tokbayev" w:date="2019-01-14T14:32:00Z">
            <w:rPr/>
          </w:rPrChange>
        </w:rPr>
        <w:t xml:space="preserve"> разносить платеж на номер который прописан в поле «</w:t>
      </w:r>
      <w:r w:rsidRPr="00880991">
        <w:rPr>
          <w:color w:val="000000" w:themeColor="text1"/>
          <w:lang w:val="en-US"/>
          <w:rPrChange w:id="241" w:author="Zhassulan Tokbayev" w:date="2019-01-14T14:32:00Z">
            <w:rPr>
              <w:lang w:val="en-US"/>
            </w:rPr>
          </w:rPrChange>
        </w:rPr>
        <w:t>GSM</w:t>
      </w:r>
      <w:r w:rsidRPr="00880991">
        <w:rPr>
          <w:color w:val="000000" w:themeColor="text1"/>
          <w:rPrChange w:id="242" w:author="Zhassulan Tokbayev" w:date="2019-01-14T14:32:00Z">
            <w:rPr/>
          </w:rPrChange>
        </w:rPr>
        <w:t xml:space="preserve">», сохранение номера не нужно </w:t>
      </w:r>
    </w:p>
    <w:p w:rsidR="00C20EF4" w:rsidRPr="00880991" w:rsidDel="00805D74" w:rsidRDefault="00C20EF4">
      <w:pPr>
        <w:spacing w:after="60" w:line="320" w:lineRule="atLeast"/>
        <w:ind w:left="360"/>
        <w:jc w:val="both"/>
        <w:rPr>
          <w:del w:id="243" w:author="Zhassulan Tokbayev" w:date="2018-11-14T11:26:00Z"/>
          <w:color w:val="000000" w:themeColor="text1"/>
          <w:rPrChange w:id="244" w:author="Zhassulan Tokbayev" w:date="2019-01-14T14:32:00Z">
            <w:rPr>
              <w:del w:id="245" w:author="Zhassulan Tokbayev" w:date="2018-11-14T11:26:00Z"/>
            </w:rPr>
          </w:rPrChange>
        </w:rPr>
        <w:pPrChange w:id="246" w:author="Zhassulan Tokbayev" w:date="2018-11-14T11:33:00Z">
          <w:pPr>
            <w:ind w:left="360"/>
            <w:jc w:val="both"/>
          </w:pPr>
        </w:pPrChange>
      </w:pPr>
    </w:p>
    <w:p w:rsidR="00C20EF4" w:rsidRPr="00880991" w:rsidRDefault="00C20EF4">
      <w:pPr>
        <w:pStyle w:val="a3"/>
        <w:numPr>
          <w:ilvl w:val="0"/>
          <w:numId w:val="1"/>
        </w:numPr>
        <w:spacing w:after="60" w:line="320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247" w:author="Zhassulan Tokbayev" w:date="2019-01-14T14:32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48" w:author="Zhassulan Tokbayev" w:date="2018-11-14T11:33:00Z">
          <w:pPr>
            <w:pStyle w:val="a3"/>
            <w:numPr>
              <w:numId w:val="1"/>
            </w:numPr>
            <w:ind w:hanging="360"/>
            <w:jc w:val="both"/>
          </w:pPr>
        </w:pPrChange>
      </w:pPr>
      <w:r w:rsidRPr="00880991">
        <w:rPr>
          <w:rFonts w:ascii="Times New Roman" w:hAnsi="Times New Roman" w:cs="Times New Roman"/>
          <w:color w:val="000000" w:themeColor="text1"/>
          <w:sz w:val="24"/>
          <w:szCs w:val="24"/>
          <w:rPrChange w:id="249" w:author="Zhassulan Tokbayev" w:date="2019-01-14T14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В результате необходимо иметь возможность выгрузить отчет по номеру который приобретает абонент со следующими </w:t>
      </w:r>
      <w:proofErr w:type="gramStart"/>
      <w:r w:rsidRPr="00880991">
        <w:rPr>
          <w:rFonts w:ascii="Times New Roman" w:hAnsi="Times New Roman" w:cs="Times New Roman"/>
          <w:color w:val="000000" w:themeColor="text1"/>
          <w:sz w:val="24"/>
          <w:szCs w:val="24"/>
          <w:rPrChange w:id="250" w:author="Zhassulan Tokbayev" w:date="2019-01-14T14:32:00Z">
            <w:rPr>
              <w:rFonts w:ascii="Times New Roman" w:hAnsi="Times New Roman" w:cs="Times New Roman"/>
              <w:sz w:val="24"/>
              <w:szCs w:val="24"/>
            </w:rPr>
          </w:rPrChange>
        </w:rPr>
        <w:t>актуальными  данными</w:t>
      </w:r>
      <w:proofErr w:type="gramEnd"/>
      <w:r w:rsidRPr="00880991">
        <w:rPr>
          <w:rFonts w:ascii="Times New Roman" w:hAnsi="Times New Roman" w:cs="Times New Roman"/>
          <w:color w:val="000000" w:themeColor="text1"/>
          <w:sz w:val="24"/>
          <w:szCs w:val="24"/>
          <w:rPrChange w:id="251" w:author="Zhassulan Tokbayev" w:date="2019-01-14T14:3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на момент разноски: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52" w:author="Zhassulan Tokbayev" w:date="2019-01-14T14:32:00Z">
            <w:rPr/>
          </w:rPrChange>
        </w:rPr>
        <w:pPrChange w:id="253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54" w:author="Zhassulan Tokbayev" w:date="2019-01-14T14:32:00Z">
            <w:rPr/>
          </w:rPrChange>
        </w:rPr>
        <w:t>Склад/Дилер на который отгружено данное оборудование/СП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55" w:author="Zhassulan Tokbayev" w:date="2019-01-14T14:32:00Z">
            <w:rPr/>
          </w:rPrChange>
        </w:rPr>
        <w:pPrChange w:id="256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proofErr w:type="spellStart"/>
      <w:r w:rsidRPr="00880991">
        <w:rPr>
          <w:color w:val="000000" w:themeColor="text1"/>
          <w:lang w:val="en-US"/>
          <w:rPrChange w:id="257" w:author="Zhassulan Tokbayev" w:date="2019-01-14T14:32:00Z">
            <w:rPr>
              <w:lang w:val="en-US"/>
            </w:rPr>
          </w:rPrChange>
        </w:rPr>
        <w:t>Invcode_name</w:t>
      </w:r>
      <w:proofErr w:type="spellEnd"/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58" w:author="Zhassulan Tokbayev" w:date="2019-01-14T14:32:00Z">
            <w:rPr/>
          </w:rPrChange>
        </w:rPr>
        <w:pPrChange w:id="259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60" w:author="Zhassulan Tokbayev" w:date="2019-01-14T14:32:00Z">
            <w:rPr/>
          </w:rPrChange>
        </w:rPr>
        <w:t xml:space="preserve">Дата продажи 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61" w:author="Zhassulan Tokbayev" w:date="2019-01-14T14:32:00Z">
            <w:rPr/>
          </w:rPrChange>
        </w:rPr>
        <w:pPrChange w:id="262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63" w:author="Zhassulan Tokbayev" w:date="2019-01-14T14:32:00Z">
            <w:rPr/>
          </w:rPrChange>
        </w:rPr>
        <w:t>Время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64" w:author="Zhassulan Tokbayev" w:date="2019-01-14T14:32:00Z">
            <w:rPr/>
          </w:rPrChange>
        </w:rPr>
        <w:pPrChange w:id="265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66" w:author="Zhassulan Tokbayev" w:date="2019-01-14T14:32:00Z">
            <w:rPr/>
          </w:rPrChange>
        </w:rPr>
        <w:t>Номер платежного поручения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67" w:author="Zhassulan Tokbayev" w:date="2019-01-14T14:32:00Z">
            <w:rPr/>
          </w:rPrChange>
        </w:rPr>
        <w:pPrChange w:id="268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69" w:author="Zhassulan Tokbayev" w:date="2019-01-14T14:32:00Z">
            <w:rPr/>
          </w:rPrChange>
        </w:rPr>
        <w:t xml:space="preserve">л/с дилера на который посадили платеж 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70" w:author="Zhassulan Tokbayev" w:date="2019-01-14T14:32:00Z">
            <w:rPr/>
          </w:rPrChange>
        </w:rPr>
        <w:pPrChange w:id="271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proofErr w:type="spellStart"/>
      <w:r w:rsidRPr="00880991">
        <w:rPr>
          <w:color w:val="000000" w:themeColor="text1"/>
          <w:lang w:val="en-US"/>
          <w:rPrChange w:id="272" w:author="Zhassulan Tokbayev" w:date="2019-01-14T14:32:00Z">
            <w:rPr>
              <w:lang w:val="en-US"/>
            </w:rPr>
          </w:rPrChange>
        </w:rPr>
        <w:t>icc</w:t>
      </w:r>
      <w:proofErr w:type="spellEnd"/>
      <w:r w:rsidRPr="00880991">
        <w:rPr>
          <w:color w:val="000000" w:themeColor="text1"/>
          <w:lang w:val="en-US"/>
          <w:rPrChange w:id="273" w:author="Zhassulan Tokbayev" w:date="2019-01-14T14:32:00Z">
            <w:rPr>
              <w:lang w:val="en-US"/>
            </w:rPr>
          </w:rPrChange>
        </w:rPr>
        <w:t xml:space="preserve"> </w:t>
      </w:r>
      <w:r w:rsidRPr="00880991">
        <w:rPr>
          <w:color w:val="000000" w:themeColor="text1"/>
          <w:rPrChange w:id="274" w:author="Zhassulan Tokbayev" w:date="2019-01-14T14:32:00Z">
            <w:rPr/>
          </w:rPrChange>
        </w:rPr>
        <w:t>данного оборудования/СП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75" w:author="Zhassulan Tokbayev" w:date="2019-01-14T14:32:00Z">
            <w:rPr/>
          </w:rPrChange>
        </w:rPr>
        <w:pPrChange w:id="276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77" w:author="Zhassulan Tokbayev" w:date="2019-01-14T14:32:00Z">
            <w:rPr/>
          </w:rPrChange>
        </w:rPr>
        <w:lastRenderedPageBreak/>
        <w:t xml:space="preserve">сумма </w:t>
      </w:r>
    </w:p>
    <w:p w:rsidR="00C20EF4" w:rsidRPr="00880991" w:rsidRDefault="00C20EF4">
      <w:pPr>
        <w:numPr>
          <w:ilvl w:val="0"/>
          <w:numId w:val="2"/>
        </w:numPr>
        <w:spacing w:after="60" w:line="320" w:lineRule="atLeast"/>
        <w:ind w:left="1134"/>
        <w:jc w:val="both"/>
        <w:rPr>
          <w:color w:val="000000" w:themeColor="text1"/>
          <w:rPrChange w:id="278" w:author="Zhassulan Tokbayev" w:date="2019-01-14T14:32:00Z">
            <w:rPr/>
          </w:rPrChange>
        </w:rPr>
        <w:pPrChange w:id="279" w:author="Zhassulan Tokbayev" w:date="2018-11-14T11:33:00Z">
          <w:pPr>
            <w:numPr>
              <w:numId w:val="2"/>
            </w:numPr>
            <w:ind w:left="720" w:hanging="360"/>
            <w:jc w:val="both"/>
          </w:pPr>
        </w:pPrChange>
      </w:pPr>
      <w:r w:rsidRPr="00880991">
        <w:rPr>
          <w:color w:val="000000" w:themeColor="text1"/>
          <w:rPrChange w:id="280" w:author="Zhassulan Tokbayev" w:date="2019-01-14T14:32:00Z">
            <w:rPr/>
          </w:rPrChange>
        </w:rPr>
        <w:t>Кто разнес</w:t>
      </w:r>
    </w:p>
    <w:p w:rsidR="00C20EF4" w:rsidRPr="00880991" w:rsidDel="0032131E" w:rsidRDefault="00C20EF4">
      <w:pPr>
        <w:spacing w:after="60" w:line="320" w:lineRule="atLeast"/>
        <w:ind w:firstLine="708"/>
        <w:jc w:val="both"/>
        <w:rPr>
          <w:del w:id="281" w:author="Zhassulan Tokbayev" w:date="2018-11-13T10:36:00Z"/>
          <w:color w:val="000000" w:themeColor="text1"/>
          <w:rPrChange w:id="282" w:author="Zhassulan Tokbayev" w:date="2019-01-14T14:32:00Z">
            <w:rPr>
              <w:del w:id="283" w:author="Zhassulan Tokbayev" w:date="2018-11-13T10:36:00Z"/>
            </w:rPr>
          </w:rPrChange>
        </w:rPr>
        <w:pPrChange w:id="284" w:author="Zhassulan Tokbayev" w:date="2018-11-14T11:33:00Z">
          <w:pPr>
            <w:jc w:val="both"/>
          </w:pPr>
        </w:pPrChange>
      </w:pPr>
      <w:r w:rsidRPr="00880991">
        <w:rPr>
          <w:color w:val="000000" w:themeColor="text1"/>
          <w:lang w:eastAsia="en-US"/>
          <w:rPrChange w:id="285" w:author="Zhassulan Tokbayev" w:date="2019-01-14T14:32:00Z">
            <w:rPr>
              <w:lang w:eastAsia="en-US"/>
            </w:rPr>
          </w:rPrChange>
        </w:rPr>
        <w:t xml:space="preserve">Данный отчет нужен только </w:t>
      </w:r>
      <w:proofErr w:type="gramStart"/>
      <w:r w:rsidRPr="00880991">
        <w:rPr>
          <w:color w:val="000000" w:themeColor="text1"/>
          <w:lang w:eastAsia="en-US"/>
          <w:rPrChange w:id="286" w:author="Zhassulan Tokbayev" w:date="2019-01-14T14:32:00Z">
            <w:rPr>
              <w:lang w:eastAsia="en-US"/>
            </w:rPr>
          </w:rPrChange>
        </w:rPr>
        <w:t xml:space="preserve">по </w:t>
      </w:r>
      <w:r w:rsidRPr="00880991">
        <w:rPr>
          <w:color w:val="000000" w:themeColor="text1"/>
          <w:rPrChange w:id="287" w:author="Zhassulan Tokbayev" w:date="2019-01-14T14:32:00Z">
            <w:rPr/>
          </w:rPrChange>
        </w:rPr>
        <w:t>платежам</w:t>
      </w:r>
      <w:proofErr w:type="gramEnd"/>
      <w:r w:rsidRPr="00880991">
        <w:rPr>
          <w:color w:val="000000" w:themeColor="text1"/>
          <w:rPrChange w:id="288" w:author="Zhassulan Tokbayev" w:date="2019-01-14T14:32:00Z">
            <w:rPr/>
          </w:rPrChange>
        </w:rPr>
        <w:t xml:space="preserve"> которые разносятся на л/с дилера.</w:t>
      </w:r>
    </w:p>
    <w:p w:rsidR="00C20EF4" w:rsidRPr="00880991" w:rsidRDefault="0032131E">
      <w:pPr>
        <w:spacing w:after="60" w:line="320" w:lineRule="atLeast"/>
        <w:ind w:firstLine="708"/>
        <w:jc w:val="both"/>
        <w:rPr>
          <w:color w:val="000000" w:themeColor="text1"/>
          <w:rPrChange w:id="289" w:author="Zhassulan Tokbayev" w:date="2019-01-14T14:32:00Z">
            <w:rPr/>
          </w:rPrChange>
        </w:rPr>
        <w:pPrChange w:id="290" w:author="Zhassulan Tokbayev" w:date="2018-11-14T11:33:00Z">
          <w:pPr>
            <w:jc w:val="both"/>
          </w:pPr>
        </w:pPrChange>
      </w:pPr>
      <w:ins w:id="291" w:author="Zhassulan Tokbayev" w:date="2018-11-13T10:36:00Z">
        <w:r w:rsidRPr="00880991">
          <w:rPr>
            <w:color w:val="000000" w:themeColor="text1"/>
            <w:rPrChange w:id="292" w:author="Zhassulan Tokbayev" w:date="2019-01-14T14:3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proofErr w:type="gramStart"/>
      <w:r w:rsidR="00C20EF4" w:rsidRPr="00880991">
        <w:rPr>
          <w:color w:val="000000" w:themeColor="text1"/>
          <w:rPrChange w:id="293" w:author="Zhassulan Tokbayev" w:date="2019-01-14T14:32:00Z">
            <w:rPr/>
          </w:rPrChange>
        </w:rPr>
        <w:t>Платежи  которые</w:t>
      </w:r>
      <w:proofErr w:type="gramEnd"/>
      <w:r w:rsidR="00C20EF4" w:rsidRPr="00880991">
        <w:rPr>
          <w:color w:val="000000" w:themeColor="text1"/>
          <w:rPrChange w:id="294" w:author="Zhassulan Tokbayev" w:date="2019-01-14T14:32:00Z">
            <w:rPr/>
          </w:rPrChange>
        </w:rPr>
        <w:t xml:space="preserve"> были с типом Аванс не должны быть в отчете</w:t>
      </w:r>
      <w:ins w:id="295" w:author="Zhassulan Tokbayev" w:date="2018-11-13T10:36:00Z">
        <w:r w:rsidRPr="00880991">
          <w:rPr>
            <w:color w:val="000000" w:themeColor="text1"/>
            <w:rPrChange w:id="296" w:author="Zhassulan Tokbayev" w:date="2019-01-14T14:3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.</w:t>
        </w:r>
      </w:ins>
      <w:del w:id="297" w:author="Zhassulan Tokbayev" w:date="2018-11-13T10:36:00Z">
        <w:r w:rsidR="00C20EF4" w:rsidRPr="00880991" w:rsidDel="0032131E">
          <w:rPr>
            <w:color w:val="000000" w:themeColor="text1"/>
            <w:rPrChange w:id="298" w:author="Zhassulan Tokbayev" w:date="2019-01-14T14:32:00Z">
              <w:rPr/>
            </w:rPrChange>
          </w:rPr>
          <w:delText xml:space="preserve"> </w:delText>
        </w:r>
      </w:del>
    </w:p>
    <w:p w:rsidR="00C20EF4" w:rsidRPr="00880991" w:rsidDel="00805D74" w:rsidRDefault="00C20EF4">
      <w:pPr>
        <w:spacing w:after="60" w:line="320" w:lineRule="atLeast"/>
        <w:jc w:val="both"/>
        <w:rPr>
          <w:del w:id="299" w:author="Zhassulan Tokbayev" w:date="2018-11-14T11:26:00Z"/>
          <w:color w:val="000000" w:themeColor="text1"/>
          <w:rPrChange w:id="300" w:author="Zhassulan Tokbayev" w:date="2019-01-14T14:32:00Z">
            <w:rPr>
              <w:del w:id="301" w:author="Zhassulan Tokbayev" w:date="2018-11-14T11:26:00Z"/>
            </w:rPr>
          </w:rPrChange>
        </w:rPr>
        <w:pPrChange w:id="302" w:author="Zhassulan Tokbayev" w:date="2018-11-14T11:33:00Z">
          <w:pPr>
            <w:jc w:val="both"/>
          </w:pPr>
        </w:pPrChange>
      </w:pPr>
    </w:p>
    <w:p w:rsidR="00C20EF4" w:rsidRPr="00880991" w:rsidRDefault="00C20EF4">
      <w:pPr>
        <w:spacing w:after="60" w:line="320" w:lineRule="atLeast"/>
        <w:ind w:firstLine="708"/>
        <w:jc w:val="both"/>
        <w:rPr>
          <w:color w:val="000000" w:themeColor="text1"/>
          <w:rPrChange w:id="303" w:author="Zhassulan Tokbayev" w:date="2019-01-14T14:32:00Z">
            <w:rPr/>
          </w:rPrChange>
        </w:rPr>
        <w:pPrChange w:id="304" w:author="Zhassulan Tokbayev" w:date="2018-11-14T11:33:00Z">
          <w:pPr>
            <w:jc w:val="both"/>
          </w:pPr>
        </w:pPrChange>
      </w:pPr>
      <w:r w:rsidRPr="00880991">
        <w:rPr>
          <w:color w:val="000000" w:themeColor="text1"/>
          <w:rPrChange w:id="305" w:author="Zhassulan Tokbayev" w:date="2019-01-14T14:32:00Z">
            <w:rPr/>
          </w:rPrChange>
        </w:rPr>
        <w:t xml:space="preserve">Данное изменение позволит производить выгрузку корректных данных по продажам по безналу как в </w:t>
      </w:r>
      <w:proofErr w:type="gramStart"/>
      <w:r w:rsidRPr="00880991">
        <w:rPr>
          <w:color w:val="000000" w:themeColor="text1"/>
          <w:rPrChange w:id="306" w:author="Zhassulan Tokbayev" w:date="2019-01-14T14:32:00Z">
            <w:rPr/>
          </w:rPrChange>
        </w:rPr>
        <w:t>1С</w:t>
      </w:r>
      <w:proofErr w:type="gramEnd"/>
      <w:r w:rsidRPr="00880991">
        <w:rPr>
          <w:color w:val="000000" w:themeColor="text1"/>
          <w:rPrChange w:id="307" w:author="Zhassulan Tokbayev" w:date="2019-01-14T14:32:00Z">
            <w:rPr/>
          </w:rPrChange>
        </w:rPr>
        <w:t xml:space="preserve"> так и в биллинге и в дальнейшем даст возможность формировать отчет о количестве проданных СП/</w:t>
      </w:r>
    </w:p>
    <w:p w:rsidR="00C20EF4" w:rsidRPr="00880991" w:rsidRDefault="00C20EF4">
      <w:pPr>
        <w:spacing w:after="60" w:line="320" w:lineRule="atLeast"/>
        <w:ind w:firstLine="708"/>
        <w:jc w:val="both"/>
        <w:rPr>
          <w:color w:val="000000" w:themeColor="text1"/>
          <w:rPrChange w:id="308" w:author="Zhassulan Tokbayev" w:date="2019-01-14T14:32:00Z">
            <w:rPr/>
          </w:rPrChange>
        </w:rPr>
        <w:pPrChange w:id="309" w:author="Zhassulan Tokbayev" w:date="2018-11-14T11:33:00Z">
          <w:pPr>
            <w:jc w:val="both"/>
          </w:pPr>
        </w:pPrChange>
      </w:pPr>
      <w:r w:rsidRPr="00880991">
        <w:rPr>
          <w:color w:val="000000" w:themeColor="text1"/>
          <w:rPrChange w:id="310" w:author="Zhassulan Tokbayev" w:date="2019-01-14T14:32:00Z">
            <w:rPr/>
          </w:rPrChange>
        </w:rPr>
        <w:t xml:space="preserve">Таким образом у супервайзеров </w:t>
      </w:r>
      <w:proofErr w:type="spellStart"/>
      <w:r w:rsidRPr="00880991">
        <w:rPr>
          <w:color w:val="000000" w:themeColor="text1"/>
          <w:rPrChange w:id="311" w:author="Zhassulan Tokbayev" w:date="2019-01-14T14:32:00Z">
            <w:rPr/>
          </w:rPrChange>
        </w:rPr>
        <w:t>монобрендов</w:t>
      </w:r>
      <w:proofErr w:type="spellEnd"/>
      <w:r w:rsidRPr="00880991">
        <w:rPr>
          <w:color w:val="000000" w:themeColor="text1"/>
          <w:rPrChange w:id="312" w:author="Zhassulan Tokbayev" w:date="2019-01-14T14:32:00Z">
            <w:rPr/>
          </w:rPrChange>
        </w:rPr>
        <w:t xml:space="preserve"> будет возможность полного контроля по продажам СП (</w:t>
      </w:r>
      <w:proofErr w:type="spellStart"/>
      <w:r w:rsidRPr="00880991">
        <w:rPr>
          <w:color w:val="000000" w:themeColor="text1"/>
          <w:rPrChange w:id="313" w:author="Zhassulan Tokbayev" w:date="2019-01-14T14:32:00Z">
            <w:rPr/>
          </w:rPrChange>
        </w:rPr>
        <w:t>безнал+нал</w:t>
      </w:r>
      <w:proofErr w:type="spellEnd"/>
      <w:r w:rsidRPr="00880991">
        <w:rPr>
          <w:color w:val="000000" w:themeColor="text1"/>
          <w:rPrChange w:id="314" w:author="Zhassulan Tokbayev" w:date="2019-01-14T14:32:00Z">
            <w:rPr/>
          </w:rPrChange>
        </w:rPr>
        <w:t>)</w:t>
      </w:r>
    </w:p>
    <w:p w:rsidR="00C20EF4" w:rsidRPr="00880991" w:rsidDel="007D53FB" w:rsidRDefault="007D53FB">
      <w:pPr>
        <w:spacing w:after="60" w:line="320" w:lineRule="atLeast"/>
        <w:jc w:val="both"/>
        <w:rPr>
          <w:del w:id="315" w:author="Zhassulan Tokbayev" w:date="2018-11-13T09:16:00Z"/>
          <w:color w:val="000000" w:themeColor="text1"/>
          <w:lang w:eastAsia="en-US"/>
          <w:rPrChange w:id="316" w:author="Zhassulan Tokbayev" w:date="2019-01-14T14:32:00Z">
            <w:rPr>
              <w:del w:id="317" w:author="Zhassulan Tokbayev" w:date="2018-11-13T09:16:00Z"/>
              <w:lang w:eastAsia="en-US"/>
            </w:rPr>
          </w:rPrChange>
        </w:rPr>
        <w:pPrChange w:id="318" w:author="Zhassulan Tokbayev" w:date="2018-11-14T11:33:00Z">
          <w:pPr>
            <w:jc w:val="both"/>
          </w:pPr>
        </w:pPrChange>
      </w:pPr>
      <w:ins w:id="319" w:author="Zhassulan Tokbayev" w:date="2018-11-13T09:16:00Z">
        <w:r w:rsidRPr="00880991">
          <w:rPr>
            <w:color w:val="000000" w:themeColor="text1"/>
            <w:lang w:eastAsia="en-US"/>
            <w:rPrChange w:id="320" w:author="Zhassulan Tokbayev" w:date="2019-01-14T14:32:00Z">
              <w:rPr>
                <w:rFonts w:asciiTheme="minorHAnsi" w:hAnsiTheme="minorHAnsi" w:cstheme="minorHAnsi"/>
                <w:lang w:eastAsia="en-US"/>
              </w:rPr>
            </w:rPrChange>
          </w:rPr>
          <w:tab/>
        </w:r>
      </w:ins>
    </w:p>
    <w:p w:rsidR="00C20EF4" w:rsidRPr="00880991" w:rsidDel="007D53FB" w:rsidRDefault="00C20EF4">
      <w:pPr>
        <w:spacing w:after="60" w:line="320" w:lineRule="atLeast"/>
        <w:jc w:val="both"/>
        <w:rPr>
          <w:del w:id="321" w:author="Zhassulan Tokbayev" w:date="2018-11-13T09:16:00Z"/>
          <w:color w:val="000000" w:themeColor="text1"/>
          <w:lang w:eastAsia="en-US"/>
          <w:rPrChange w:id="322" w:author="Zhassulan Tokbayev" w:date="2019-01-14T14:32:00Z">
            <w:rPr>
              <w:del w:id="323" w:author="Zhassulan Tokbayev" w:date="2018-11-13T09:16:00Z"/>
              <w:lang w:eastAsia="en-US"/>
            </w:rPr>
          </w:rPrChange>
        </w:rPr>
        <w:pPrChange w:id="324" w:author="Zhassulan Tokbayev" w:date="2018-11-14T11:33:00Z">
          <w:pPr>
            <w:jc w:val="both"/>
          </w:pPr>
        </w:pPrChange>
      </w:pPr>
      <w:del w:id="325" w:author="Zhassulan Tokbayev" w:date="2018-11-13T09:16:00Z">
        <w:r w:rsidRPr="00880991" w:rsidDel="007D53FB">
          <w:rPr>
            <w:color w:val="000000" w:themeColor="text1"/>
            <w:lang w:eastAsia="en-US"/>
            <w:rPrChange w:id="326" w:author="Zhassulan Tokbayev" w:date="2019-01-14T14:32:00Z">
              <w:rPr>
                <w:lang w:eastAsia="en-US"/>
              </w:rPr>
            </w:rPrChange>
          </w:rPr>
          <w:delText>Прошу написать если есть замечания, вопросы.</w:delText>
        </w:r>
      </w:del>
    </w:p>
    <w:p w:rsidR="007D53FB" w:rsidRPr="00880991" w:rsidRDefault="007D53FB">
      <w:pPr>
        <w:spacing w:after="60" w:line="320" w:lineRule="atLeast"/>
        <w:jc w:val="both"/>
        <w:rPr>
          <w:ins w:id="327" w:author="Zhassulan Tokbayev" w:date="2018-11-14T11:27:00Z"/>
          <w:b/>
          <w:color w:val="000000" w:themeColor="text1"/>
          <w:rPrChange w:id="328" w:author="Zhassulan Tokbayev" w:date="2019-01-14T14:32:00Z">
            <w:rPr>
              <w:ins w:id="329" w:author="Zhassulan Tokbayev" w:date="2018-11-14T11:27:00Z"/>
              <w:rFonts w:asciiTheme="minorHAnsi" w:hAnsiTheme="minorHAnsi" w:cstheme="minorHAnsi"/>
              <w:b/>
              <w:sz w:val="22"/>
              <w:szCs w:val="22"/>
            </w:rPr>
          </w:rPrChange>
        </w:rPr>
        <w:pPrChange w:id="330" w:author="Zhassulan Tokbayev" w:date="2018-11-14T11:33:00Z">
          <w:pPr>
            <w:ind w:firstLine="708"/>
            <w:jc w:val="center"/>
          </w:pPr>
        </w:pPrChange>
      </w:pPr>
    </w:p>
    <w:p w:rsidR="00805D74" w:rsidRPr="00880991" w:rsidRDefault="00805D74">
      <w:pPr>
        <w:spacing w:after="60" w:line="320" w:lineRule="atLeast"/>
        <w:jc w:val="both"/>
        <w:rPr>
          <w:ins w:id="331" w:author="Zhassulan Tokbayev" w:date="2018-11-08T14:46:00Z"/>
          <w:b/>
          <w:color w:val="000000" w:themeColor="text1"/>
          <w:rPrChange w:id="332" w:author="Zhassulan Tokbayev" w:date="2019-01-14T14:32:00Z">
            <w:rPr>
              <w:ins w:id="333" w:author="Zhassulan Tokbayev" w:date="2018-11-08T14:46:00Z"/>
              <w:rFonts w:asciiTheme="minorHAnsi" w:hAnsiTheme="minorHAnsi" w:cstheme="minorHAnsi"/>
              <w:b/>
            </w:rPr>
          </w:rPrChange>
        </w:rPr>
        <w:pPrChange w:id="334" w:author="Zhassulan Tokbayev" w:date="2018-11-14T11:33:00Z">
          <w:pPr>
            <w:ind w:firstLine="708"/>
            <w:jc w:val="center"/>
          </w:pPr>
        </w:pPrChange>
      </w:pPr>
    </w:p>
    <w:p w:rsidR="00225D56" w:rsidRPr="00880991" w:rsidRDefault="00225D56">
      <w:pPr>
        <w:spacing w:after="60" w:line="320" w:lineRule="atLeast"/>
        <w:ind w:firstLine="708"/>
        <w:jc w:val="center"/>
        <w:rPr>
          <w:ins w:id="335" w:author="Zhassulan Tokbayev" w:date="2018-11-08T14:46:00Z"/>
          <w:b/>
          <w:color w:val="000000" w:themeColor="text1"/>
          <w:rPrChange w:id="336" w:author="Zhassulan Tokbayev" w:date="2019-01-14T14:32:00Z">
            <w:rPr>
              <w:ins w:id="337" w:author="Zhassulan Tokbayev" w:date="2018-11-08T14:46:00Z"/>
              <w:rFonts w:asciiTheme="minorHAnsi" w:hAnsiTheme="minorHAnsi" w:cstheme="minorHAnsi"/>
              <w:b/>
              <w:lang w:val="en-US"/>
            </w:rPr>
          </w:rPrChange>
        </w:rPr>
        <w:pPrChange w:id="338" w:author="Zhassulan Tokbayev" w:date="2018-11-14T11:33:00Z">
          <w:pPr>
            <w:ind w:firstLine="708"/>
            <w:jc w:val="center"/>
          </w:pPr>
        </w:pPrChange>
      </w:pPr>
      <w:ins w:id="339" w:author="Zhassulan Tokbayev" w:date="2018-11-08T14:46:00Z">
        <w:r w:rsidRPr="00880991">
          <w:rPr>
            <w:b/>
            <w:color w:val="000000" w:themeColor="text1"/>
            <w:rPrChange w:id="340" w:author="Zhassulan Tokbayev" w:date="2019-01-14T14:32:00Z">
              <w:rPr>
                <w:rFonts w:asciiTheme="minorHAnsi" w:hAnsiTheme="minorHAnsi" w:cstheme="minorHAnsi"/>
                <w:b/>
              </w:rPr>
            </w:rPrChange>
          </w:rPr>
          <w:t>Техническое задание</w:t>
        </w:r>
      </w:ins>
    </w:p>
    <w:p w:rsidR="007A3F26" w:rsidRPr="00880991" w:rsidRDefault="007A3F26">
      <w:pPr>
        <w:spacing w:after="60" w:line="320" w:lineRule="atLeast"/>
        <w:ind w:firstLine="708"/>
        <w:jc w:val="both"/>
        <w:rPr>
          <w:ins w:id="341" w:author="Zhassulan Tokbayev" w:date="2018-11-13T10:58:00Z"/>
          <w:color w:val="000000" w:themeColor="text1"/>
          <w:rPrChange w:id="342" w:author="Zhassulan Tokbayev" w:date="2019-01-14T14:32:00Z">
            <w:rPr>
              <w:ins w:id="343" w:author="Zhassulan Tokbayev" w:date="2018-11-13T10:58:00Z"/>
              <w:rFonts w:asciiTheme="minorHAnsi" w:hAnsiTheme="minorHAnsi" w:cstheme="minorHAnsi"/>
              <w:color w:val="808080" w:themeColor="background1" w:themeShade="80"/>
              <w:sz w:val="22"/>
              <w:szCs w:val="22"/>
            </w:rPr>
          </w:rPrChange>
        </w:rPr>
        <w:pPrChange w:id="344" w:author="Zhassulan Tokbayev" w:date="2018-11-14T11:33:00Z">
          <w:pPr>
            <w:ind w:firstLine="708"/>
            <w:jc w:val="both"/>
          </w:pPr>
        </w:pPrChange>
      </w:pPr>
    </w:p>
    <w:p w:rsidR="00225D56" w:rsidRPr="00880991" w:rsidRDefault="007A3F26">
      <w:pPr>
        <w:spacing w:after="60" w:line="320" w:lineRule="atLeast"/>
        <w:ind w:firstLine="708"/>
        <w:jc w:val="both"/>
        <w:rPr>
          <w:ins w:id="345" w:author="Zhassulan Tokbayev" w:date="2018-11-13T11:00:00Z"/>
          <w:color w:val="000000" w:themeColor="text1"/>
          <w:rPrChange w:id="346" w:author="Zhassulan Tokbayev" w:date="2019-01-14T14:32:00Z">
            <w:rPr>
              <w:ins w:id="347" w:author="Zhassulan Tokbayev" w:date="2018-11-13T11:00:00Z"/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</w:rPrChange>
        </w:rPr>
        <w:pPrChange w:id="348" w:author="Zhassulan Tokbayev" w:date="2018-11-14T11:33:00Z">
          <w:pPr>
            <w:ind w:firstLine="708"/>
            <w:jc w:val="both"/>
          </w:pPr>
        </w:pPrChange>
      </w:pPr>
      <w:ins w:id="349" w:author="Zhassulan Tokbayev" w:date="2018-11-13T10:57:00Z">
        <w:r w:rsidRPr="00880991">
          <w:rPr>
            <w:color w:val="000000" w:themeColor="text1"/>
            <w:rPrChange w:id="350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rPrChange>
          </w:rPr>
          <w:t>Примечание. Текст разработчика.</w:t>
        </w:r>
      </w:ins>
    </w:p>
    <w:p w:rsidR="00BF08D0" w:rsidRPr="00880991" w:rsidRDefault="00BF08D0">
      <w:pPr>
        <w:spacing w:after="60" w:line="320" w:lineRule="atLeast"/>
        <w:ind w:firstLine="708"/>
        <w:jc w:val="both"/>
        <w:rPr>
          <w:ins w:id="351" w:author="Zhassulan Tokbayev" w:date="2018-11-09T15:19:00Z"/>
          <w:color w:val="000000" w:themeColor="text1"/>
          <w:rPrChange w:id="352" w:author="Zhassulan Tokbayev" w:date="2019-01-14T14:32:00Z">
            <w:rPr>
              <w:ins w:id="353" w:author="Zhassulan Tokbayev" w:date="2018-11-09T15:19:00Z"/>
              <w:rFonts w:asciiTheme="minorHAnsi" w:hAnsiTheme="minorHAnsi" w:cstheme="minorHAnsi"/>
            </w:rPr>
          </w:rPrChange>
        </w:rPr>
        <w:pPrChange w:id="354" w:author="Zhassulan Tokbayev" w:date="2018-11-14T11:33:00Z">
          <w:pPr>
            <w:ind w:firstLine="708"/>
            <w:jc w:val="both"/>
          </w:pPr>
        </w:pPrChange>
      </w:pPr>
      <w:ins w:id="355" w:author="Zhassulan Tokbayev" w:date="2018-11-13T11:00:00Z">
        <w:r w:rsidRPr="00880991">
          <w:rPr>
            <w:color w:val="000000" w:themeColor="text1"/>
            <w:rPrChange w:id="356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rPrChange>
          </w:rPr>
          <w:t>Дата начала реализации</w:t>
        </w:r>
      </w:ins>
      <w:ins w:id="357" w:author="Zhassulan Tokbayev" w:date="2018-11-13T11:01:00Z">
        <w:r w:rsidRPr="00880991">
          <w:rPr>
            <w:color w:val="000000" w:themeColor="text1"/>
            <w:rPrChange w:id="358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US"/>
              </w:rPr>
            </w:rPrChange>
          </w:rPr>
          <w:t xml:space="preserve">: </w:t>
        </w:r>
        <w:r w:rsidRPr="00880991">
          <w:rPr>
            <w:color w:val="000000" w:themeColor="text1"/>
            <w:rPrChange w:id="359" w:author="Zhassulan Tokbayev" w:date="2019-01-14T14:32:00Z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rPrChange>
          </w:rPr>
          <w:t>Ноябрь 2018.</w:t>
        </w:r>
      </w:ins>
    </w:p>
    <w:p w:rsidR="006C6BF0" w:rsidRPr="00880991" w:rsidRDefault="00FF4229">
      <w:pPr>
        <w:spacing w:after="60" w:line="320" w:lineRule="atLeast"/>
        <w:ind w:firstLine="708"/>
        <w:jc w:val="center"/>
        <w:rPr>
          <w:ins w:id="360" w:author="Zhassulan Tokbayev" w:date="2018-11-14T09:22:00Z"/>
          <w:color w:val="000000" w:themeColor="text1"/>
          <w:rPrChange w:id="361" w:author="Zhassulan Tokbayev" w:date="2019-01-14T14:32:00Z">
            <w:rPr>
              <w:ins w:id="362" w:author="Zhassulan Tokbayev" w:date="2018-11-14T09:22:00Z"/>
              <w:rFonts w:asciiTheme="minorHAnsi" w:hAnsiTheme="minorHAnsi" w:cstheme="minorHAnsi"/>
              <w:sz w:val="22"/>
              <w:szCs w:val="22"/>
            </w:rPr>
          </w:rPrChange>
        </w:rPr>
        <w:pPrChange w:id="363" w:author="Zhassulan Tokbayev" w:date="2018-11-14T11:33:00Z">
          <w:pPr>
            <w:spacing w:line="320" w:lineRule="atLeast"/>
            <w:ind w:firstLine="708"/>
            <w:jc w:val="center"/>
          </w:pPr>
        </w:pPrChange>
      </w:pPr>
      <w:ins w:id="364" w:author="Zhassulan Tokbayev" w:date="2018-11-14T11:15:00Z">
        <w:r w:rsidRPr="00880991">
          <w:rPr>
            <w:color w:val="000000" w:themeColor="text1"/>
            <w:rPrChange w:id="365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>А</w:t>
        </w:r>
      </w:ins>
      <w:ins w:id="366" w:author="Zhassulan Tokbayev" w:date="2018-11-14T11:14:00Z">
        <w:r w:rsidRPr="00880991">
          <w:rPr>
            <w:color w:val="000000" w:themeColor="text1"/>
            <w:rPrChange w:id="367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лгоритм </w:t>
        </w:r>
      </w:ins>
      <w:ins w:id="368" w:author="Zhassulan Tokbayev" w:date="2018-11-14T09:22:00Z">
        <w:r w:rsidR="006C6BF0" w:rsidRPr="00880991">
          <w:rPr>
            <w:color w:val="000000" w:themeColor="text1"/>
            <w:rPrChange w:id="369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>оператора</w:t>
        </w:r>
      </w:ins>
      <w:ins w:id="370" w:author="Zhassulan Tokbayev" w:date="2018-11-14T09:23:00Z">
        <w:r w:rsidR="006C6BF0" w:rsidRPr="00880991">
          <w:rPr>
            <w:color w:val="000000" w:themeColor="text1"/>
            <w:rPrChange w:id="371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 </w:t>
        </w:r>
      </w:ins>
      <w:ins w:id="372" w:author="Zhassulan Tokbayev" w:date="2018-11-14T11:11:00Z">
        <w:r w:rsidR="00842B94" w:rsidRPr="00880991">
          <w:rPr>
            <w:color w:val="000000" w:themeColor="text1"/>
            <w:rPrChange w:id="373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О </w:t>
        </w:r>
      </w:ins>
      <w:ins w:id="374" w:author="Zhassulan Tokbayev" w:date="2018-11-14T09:23:00Z">
        <w:r w:rsidR="006C6BF0" w:rsidRPr="00880991">
          <w:rPr>
            <w:color w:val="000000" w:themeColor="text1"/>
            <w:rPrChange w:id="375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>и системы</w:t>
        </w:r>
      </w:ins>
      <w:ins w:id="376" w:author="Zhassulan Tokbayev" w:date="2018-11-14T11:11:00Z">
        <w:r w:rsidR="00842B94" w:rsidRPr="00880991">
          <w:rPr>
            <w:color w:val="000000" w:themeColor="text1"/>
            <w:rPrChange w:id="377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 С</w:t>
        </w:r>
      </w:ins>
    </w:p>
    <w:p w:rsidR="006C6BF0" w:rsidRPr="00880991" w:rsidRDefault="006C6BF0">
      <w:pPr>
        <w:pStyle w:val="HTML"/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378" w:author="Zhassulan Tokbayev" w:date="2018-11-14T09:22:00Z"/>
          <w:rFonts w:ascii="Times New Roman" w:hAnsi="Times New Roman" w:cs="Times New Roman"/>
          <w:color w:val="000000" w:themeColor="text1"/>
          <w:sz w:val="24"/>
          <w:szCs w:val="24"/>
          <w:rPrChange w:id="379" w:author="Zhassulan Tokbayev" w:date="2019-01-14T14:32:00Z">
            <w:rPr>
              <w:ins w:id="380" w:author="Zhassulan Tokbayev" w:date="2018-11-14T09:22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381" w:author="Zhassulan Tokbayev" w:date="2018-11-14T11:33:00Z">
          <w:pPr>
            <w:pStyle w:val="HTML"/>
            <w:shd w:val="clear" w:color="auto" w:fill="FFFFFF"/>
            <w:tabs>
              <w:tab w:val="clear" w:pos="2748"/>
            </w:tabs>
            <w:spacing w:line="320" w:lineRule="atLeast"/>
            <w:ind w:left="426"/>
            <w:jc w:val="both"/>
          </w:pPr>
        </w:pPrChange>
      </w:pPr>
    </w:p>
    <w:p w:rsidR="006C6BF0" w:rsidRPr="00880991" w:rsidRDefault="006C6BF0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382" w:author="Zhassulan Tokbayev" w:date="2018-11-14T11:15:00Z"/>
          <w:rFonts w:ascii="Times New Roman" w:hAnsi="Times New Roman" w:cs="Times New Roman"/>
          <w:color w:val="000000" w:themeColor="text1"/>
          <w:sz w:val="24"/>
          <w:szCs w:val="24"/>
          <w:rPrChange w:id="383" w:author="Zhassulan Tokbayev" w:date="2019-01-14T14:32:00Z">
            <w:rPr>
              <w:ins w:id="384" w:author="Zhassulan Tokbayev" w:date="2018-11-14T11:15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385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386" w:author="Zhassulan Tokbayev" w:date="2018-11-14T09:22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387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Выбрать файл</w:t>
        </w:r>
      </w:ins>
      <w:ins w:id="388" w:author="Zhassulan Tokbayev" w:date="2018-11-14T11:11:00Z">
        <w:r w:rsidR="00842B9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389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 </w:t>
        </w:r>
      </w:ins>
      <w:ins w:id="390" w:author="Zhassulan Tokbayev" w:date="2018-11-14T11:23:00Z">
        <w:r w:rsidR="00296A1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391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в формате </w:t>
        </w:r>
        <w:r w:rsidR="00296A1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392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rPrChange>
          </w:rPr>
          <w:t>Excel</w:t>
        </w:r>
        <w:r w:rsidR="00296A1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393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rPrChange>
          </w:rPr>
          <w:t xml:space="preserve"> </w:t>
        </w:r>
      </w:ins>
      <w:ins w:id="394" w:author="Zhassulan Tokbayev" w:date="2018-11-14T11:11:00Z">
        <w:r w:rsidR="00842B9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395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О</w:t>
        </w:r>
      </w:ins>
    </w:p>
    <w:p w:rsidR="00FF4229" w:rsidRPr="00880991" w:rsidRDefault="00FF4229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396" w:author="Zhassulan Tokbayev" w:date="2018-11-14T11:15:00Z"/>
          <w:rFonts w:ascii="Times New Roman" w:hAnsi="Times New Roman" w:cs="Times New Roman"/>
          <w:color w:val="000000" w:themeColor="text1"/>
          <w:sz w:val="24"/>
          <w:szCs w:val="24"/>
          <w:rPrChange w:id="397" w:author="Zhassulan Tokbayev" w:date="2019-01-14T14:32:00Z">
            <w:rPr>
              <w:ins w:id="398" w:author="Zhassulan Tokbayev" w:date="2018-11-14T11:15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399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00" w:author="Zhassulan Tokbayev" w:date="2018-11-14T11:15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01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Загрузка файла на сервер в БД С</w:t>
        </w:r>
      </w:ins>
    </w:p>
    <w:p w:rsidR="006C6BF0" w:rsidRPr="00880991" w:rsidRDefault="006C6BF0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02" w:author="Zhassulan Tokbayev" w:date="2018-11-14T11:16:00Z"/>
          <w:rFonts w:ascii="Times New Roman" w:hAnsi="Times New Roman" w:cs="Times New Roman"/>
          <w:color w:val="000000" w:themeColor="text1"/>
          <w:sz w:val="24"/>
          <w:szCs w:val="24"/>
          <w:rPrChange w:id="403" w:author="Zhassulan Tokbayev" w:date="2019-01-14T14:32:00Z">
            <w:rPr>
              <w:ins w:id="404" w:author="Zhassulan Tokbayev" w:date="2018-11-14T11:16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05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06" w:author="Zhassulan Tokbayev" w:date="2018-11-14T09:22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07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Разбор файла</w:t>
        </w:r>
      </w:ins>
      <w:ins w:id="408" w:author="Zhassulan Tokbayev" w:date="2018-11-14T11:11:00Z">
        <w:r w:rsidR="00842B9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09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 С</w:t>
        </w:r>
      </w:ins>
    </w:p>
    <w:p w:rsidR="00FF4229" w:rsidRPr="00880991" w:rsidRDefault="00FF4229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10" w:author="Zhassulan Tokbayev" w:date="2018-11-14T11:16:00Z"/>
          <w:rFonts w:ascii="Times New Roman" w:hAnsi="Times New Roman" w:cs="Times New Roman"/>
          <w:color w:val="000000" w:themeColor="text1"/>
          <w:sz w:val="24"/>
          <w:szCs w:val="24"/>
          <w:rPrChange w:id="411" w:author="Zhassulan Tokbayev" w:date="2019-01-14T14:32:00Z">
            <w:rPr>
              <w:ins w:id="412" w:author="Zhassulan Tokbayev" w:date="2018-11-14T11:16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13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14" w:author="Zhassulan Tokbayev" w:date="2018-11-14T11:16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15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Создание записи в БД С</w:t>
        </w:r>
      </w:ins>
    </w:p>
    <w:p w:rsidR="006C6BF0" w:rsidRPr="00880991" w:rsidRDefault="006C6BF0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16" w:author="Zhassulan Tokbayev" w:date="2018-11-14T11:16:00Z"/>
          <w:rFonts w:ascii="Times New Roman" w:hAnsi="Times New Roman" w:cs="Times New Roman"/>
          <w:color w:val="000000" w:themeColor="text1"/>
          <w:sz w:val="24"/>
          <w:szCs w:val="24"/>
          <w:rPrChange w:id="417" w:author="Zhassulan Tokbayev" w:date="2019-01-14T14:32:00Z">
            <w:rPr>
              <w:ins w:id="418" w:author="Zhassulan Tokbayev" w:date="2018-11-14T11:16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19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20" w:author="Zhassulan Tokbayev" w:date="2018-11-14T09:22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21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Поиск платежа</w:t>
        </w:r>
      </w:ins>
      <w:ins w:id="422" w:author="Zhassulan Tokbayev" w:date="2018-11-14T11:11:00Z">
        <w:r w:rsidR="00842B9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23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 С</w:t>
        </w:r>
      </w:ins>
    </w:p>
    <w:p w:rsidR="00FF4229" w:rsidRPr="00880991" w:rsidRDefault="00FF4229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24" w:author="Zhassulan Tokbayev" w:date="2018-11-14T09:22:00Z"/>
          <w:rFonts w:ascii="Times New Roman" w:hAnsi="Times New Roman" w:cs="Times New Roman"/>
          <w:color w:val="000000" w:themeColor="text1"/>
          <w:sz w:val="24"/>
          <w:szCs w:val="24"/>
          <w:rPrChange w:id="425" w:author="Zhassulan Tokbayev" w:date="2019-01-14T14:32:00Z">
            <w:rPr>
              <w:ins w:id="426" w:author="Zhassulan Tokbayev" w:date="2018-11-14T09:22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27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28" w:author="Zhassulan Tokbayev" w:date="2018-11-14T11:16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29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Запрос подтверждения у О на разноску</w:t>
        </w:r>
      </w:ins>
    </w:p>
    <w:p w:rsidR="006C6BF0" w:rsidRPr="00880991" w:rsidRDefault="006C6BF0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30" w:author="Zhassulan Tokbayev" w:date="2018-11-14T09:22:00Z"/>
          <w:rFonts w:ascii="Times New Roman" w:hAnsi="Times New Roman" w:cs="Times New Roman"/>
          <w:color w:val="000000" w:themeColor="text1"/>
          <w:sz w:val="24"/>
          <w:szCs w:val="24"/>
          <w:rPrChange w:id="431" w:author="Zhassulan Tokbayev" w:date="2019-01-14T14:32:00Z">
            <w:rPr>
              <w:ins w:id="432" w:author="Zhassulan Tokbayev" w:date="2018-11-14T09:22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33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34" w:author="Zhassulan Tokbayev" w:date="2018-11-14T09:22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35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Разноска по файлу</w:t>
        </w:r>
      </w:ins>
      <w:ins w:id="436" w:author="Zhassulan Tokbayev" w:date="2018-11-14T11:11:00Z">
        <w:r w:rsidR="00842B9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37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 С</w:t>
        </w:r>
      </w:ins>
    </w:p>
    <w:p w:rsidR="006C6BF0" w:rsidRPr="00880991" w:rsidRDefault="006C6BF0">
      <w:pPr>
        <w:pStyle w:val="HTML"/>
        <w:numPr>
          <w:ilvl w:val="0"/>
          <w:numId w:val="9"/>
        </w:numPr>
        <w:shd w:val="clear" w:color="auto" w:fill="FFFFFF"/>
        <w:tabs>
          <w:tab w:val="clear" w:pos="2748"/>
        </w:tabs>
        <w:spacing w:after="60" w:line="320" w:lineRule="atLeast"/>
        <w:ind w:left="426"/>
        <w:jc w:val="both"/>
        <w:rPr>
          <w:ins w:id="438" w:author="Zhassulan Tokbayev" w:date="2018-11-14T11:17:00Z"/>
          <w:rFonts w:ascii="Times New Roman" w:hAnsi="Times New Roman" w:cs="Times New Roman"/>
          <w:color w:val="000000" w:themeColor="text1"/>
          <w:sz w:val="24"/>
          <w:szCs w:val="24"/>
          <w:rPrChange w:id="439" w:author="Zhassulan Tokbayev" w:date="2019-01-14T14:32:00Z">
            <w:rPr>
              <w:ins w:id="440" w:author="Zhassulan Tokbayev" w:date="2018-11-14T11:17:00Z"/>
              <w:rFonts w:asciiTheme="minorHAnsi" w:hAnsiTheme="minorHAnsi" w:cstheme="minorHAnsi"/>
              <w:color w:val="000000"/>
              <w:sz w:val="22"/>
              <w:szCs w:val="22"/>
            </w:rPr>
          </w:rPrChange>
        </w:rPr>
        <w:pPrChange w:id="441" w:author="Zhassulan Tokbayev" w:date="2018-11-14T11:33:00Z">
          <w:pPr>
            <w:pStyle w:val="HTML"/>
            <w:numPr>
              <w:numId w:val="9"/>
            </w:numPr>
            <w:shd w:val="clear" w:color="auto" w:fill="FFFFFF"/>
            <w:tabs>
              <w:tab w:val="clear" w:pos="2748"/>
            </w:tabs>
            <w:spacing w:line="320" w:lineRule="atLeast"/>
            <w:ind w:left="426" w:hanging="360"/>
            <w:jc w:val="both"/>
          </w:pPr>
        </w:pPrChange>
      </w:pPr>
      <w:ins w:id="442" w:author="Zhassulan Tokbayev" w:date="2018-11-14T09:22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43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>Изменение статуса платежа</w:t>
        </w:r>
      </w:ins>
      <w:ins w:id="444" w:author="Zhassulan Tokbayev" w:date="2018-11-14T11:11:00Z">
        <w:r w:rsidR="0081190A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45" w:author="Zhassulan Tokbayev" w:date="2019-01-14T14:32:00Z"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rPrChange>
          </w:rPr>
          <w:t xml:space="preserve"> С</w:t>
        </w:r>
      </w:ins>
    </w:p>
    <w:p w:rsidR="00216D61" w:rsidRPr="00880991" w:rsidRDefault="00216D61">
      <w:pPr>
        <w:spacing w:after="60" w:line="320" w:lineRule="atLeast"/>
        <w:ind w:firstLine="708"/>
        <w:jc w:val="center"/>
        <w:rPr>
          <w:ins w:id="446" w:author="Zhassulan Tokbayev" w:date="2018-11-14T11:43:00Z"/>
          <w:color w:val="000000" w:themeColor="text1"/>
          <w:rPrChange w:id="447" w:author="Zhassulan Tokbayev" w:date="2019-01-14T14:32:00Z">
            <w:rPr>
              <w:ins w:id="448" w:author="Zhassulan Tokbayev" w:date="2018-11-14T11:43:00Z"/>
              <w:rFonts w:asciiTheme="minorHAnsi" w:hAnsiTheme="minorHAnsi" w:cstheme="minorHAnsi"/>
              <w:sz w:val="22"/>
              <w:szCs w:val="22"/>
            </w:rPr>
          </w:rPrChange>
        </w:rPr>
        <w:pPrChange w:id="449" w:author="Zhassulan Tokbayev" w:date="2018-11-14T11:33:00Z">
          <w:pPr>
            <w:ind w:firstLine="708"/>
            <w:jc w:val="both"/>
          </w:pPr>
        </w:pPrChange>
      </w:pPr>
    </w:p>
    <w:p w:rsidR="00412BC6" w:rsidRPr="00880991" w:rsidRDefault="00FF4229">
      <w:pPr>
        <w:spacing w:after="60" w:line="320" w:lineRule="atLeast"/>
        <w:ind w:firstLine="708"/>
        <w:jc w:val="center"/>
        <w:rPr>
          <w:ins w:id="450" w:author="Zhassulan Tokbayev" w:date="2018-11-09T15:19:00Z"/>
          <w:color w:val="000000" w:themeColor="text1"/>
          <w:rPrChange w:id="451" w:author="Zhassulan Tokbayev" w:date="2019-01-14T14:32:00Z">
            <w:rPr>
              <w:ins w:id="452" w:author="Zhassulan Tokbayev" w:date="2018-11-09T15:19:00Z"/>
              <w:rFonts w:asciiTheme="minorHAnsi" w:hAnsiTheme="minorHAnsi" w:cstheme="minorHAnsi"/>
            </w:rPr>
          </w:rPrChange>
        </w:rPr>
        <w:pPrChange w:id="453" w:author="Zhassulan Tokbayev" w:date="2018-11-14T11:33:00Z">
          <w:pPr>
            <w:ind w:firstLine="708"/>
            <w:jc w:val="both"/>
          </w:pPr>
        </w:pPrChange>
      </w:pPr>
      <w:ins w:id="454" w:author="Zhassulan Tokbayev" w:date="2018-11-14T11:17:00Z">
        <w:r w:rsidRPr="00880991">
          <w:rPr>
            <w:color w:val="000000" w:themeColor="text1"/>
            <w:rPrChange w:id="455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Требуемые </w:t>
        </w:r>
      </w:ins>
      <w:ins w:id="456" w:author="Zhassulan Tokbayev" w:date="2018-11-13T10:54:00Z">
        <w:r w:rsidR="007A3F26" w:rsidRPr="00880991">
          <w:rPr>
            <w:color w:val="000000" w:themeColor="text1"/>
            <w:rPrChange w:id="457" w:author="Zhassulan Tokbayev" w:date="2019-01-14T14:32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>объекты и изменения</w:t>
        </w:r>
      </w:ins>
    </w:p>
    <w:p w:rsidR="00412BC6" w:rsidRPr="00880991" w:rsidRDefault="00412BC6">
      <w:pPr>
        <w:spacing w:after="60" w:line="320" w:lineRule="atLeast"/>
        <w:jc w:val="both"/>
        <w:rPr>
          <w:ins w:id="458" w:author="Zhassulan Tokbayev" w:date="2018-11-09T15:19:00Z"/>
          <w:color w:val="000000" w:themeColor="text1"/>
          <w:rPrChange w:id="459" w:author="Zhassulan Tokbayev" w:date="2019-01-14T14:32:00Z">
            <w:rPr>
              <w:ins w:id="460" w:author="Zhassulan Tokbayev" w:date="2018-11-09T15:19:00Z"/>
              <w:rFonts w:asciiTheme="minorHAnsi" w:hAnsiTheme="minorHAnsi" w:cstheme="minorHAnsi"/>
            </w:rPr>
          </w:rPrChange>
        </w:rPr>
        <w:pPrChange w:id="461" w:author="Zhassulan Tokbayev" w:date="2018-11-14T11:33:00Z">
          <w:pPr>
            <w:ind w:firstLine="708"/>
            <w:jc w:val="both"/>
          </w:pPr>
        </w:pPrChange>
      </w:pPr>
    </w:p>
    <w:p w:rsidR="00460CB1" w:rsidRPr="00880991" w:rsidRDefault="00460CB1" w:rsidP="00460CB1">
      <w:pPr>
        <w:pStyle w:val="a3"/>
        <w:numPr>
          <w:ilvl w:val="3"/>
          <w:numId w:val="1"/>
        </w:numPr>
        <w:spacing w:after="60" w:line="320" w:lineRule="atLeast"/>
        <w:ind w:left="426"/>
        <w:contextualSpacing w:val="0"/>
        <w:jc w:val="both"/>
        <w:rPr>
          <w:ins w:id="462" w:author="Zhassulan Tokbayev" w:date="2018-11-16T11:55:00Z"/>
          <w:rFonts w:ascii="Times New Roman" w:hAnsi="Times New Roman" w:cs="Times New Roman"/>
          <w:color w:val="000000" w:themeColor="text1"/>
          <w:sz w:val="24"/>
          <w:szCs w:val="24"/>
          <w:rPrChange w:id="463" w:author="Zhassulan Tokbayev" w:date="2019-01-14T14:32:00Z">
            <w:rPr>
              <w:ins w:id="464" w:author="Zhassulan Tokbayev" w:date="2018-11-16T11:55:00Z"/>
              <w:rFonts w:asciiTheme="minorHAnsi" w:hAnsiTheme="minorHAnsi" w:cstheme="minorHAnsi"/>
            </w:rPr>
          </w:rPrChange>
        </w:rPr>
      </w:pPr>
      <w:ins w:id="465" w:author="Zhassulan Tokbayev" w:date="2018-11-14T11:44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66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Разработать </w:t>
        </w:r>
      </w:ins>
      <w:ins w:id="467" w:author="Zhassulan Tokbayev" w:date="2018-11-19T12:05:00Z">
        <w:r w:rsidR="002B0E13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68" w:author="Zhassulan Tokbayev" w:date="2019-01-14T14:32:00Z">
              <w:rPr>
                <w:rFonts w:asciiTheme="minorHAnsi" w:hAnsiTheme="minorHAnsi" w:cstheme="minorHAnsi"/>
              </w:rPr>
            </w:rPrChange>
          </w:rPr>
          <w:t>класс</w:t>
        </w:r>
      </w:ins>
      <w:ins w:id="469" w:author="Zhassulan Tokbayev" w:date="2018-11-14T11:44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70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</w:t>
        </w:r>
      </w:ins>
      <w:ins w:id="471" w:author="Zhassulan Tokbayev" w:date="2018-11-19T12:05:00Z"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72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чтения и </w:t>
        </w:r>
      </w:ins>
      <w:ins w:id="473" w:author="Zhassulan Tokbayev" w:date="2018-11-14T11:44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74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разбора файла </w:t>
        </w:r>
      </w:ins>
      <w:ins w:id="475" w:author="Zhassulan Tokbayev" w:date="2018-11-14T15:36:00Z">
        <w:r w:rsidR="00EB2E6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76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в формате </w:t>
        </w:r>
        <w:r w:rsidR="00EB2E6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477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Excel</w:t>
        </w:r>
      </w:ins>
      <w:ins w:id="478" w:author="Zhassulan Tokbayev" w:date="2018-11-14T11:44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79" w:author="Zhassulan Tokbayev" w:date="2019-01-14T14:32:00Z">
              <w:rPr>
                <w:rFonts w:asciiTheme="minorHAnsi" w:hAnsiTheme="minorHAnsi" w:cstheme="minorHAnsi"/>
              </w:rPr>
            </w:rPrChange>
          </w:rPr>
          <w:t>.</w:t>
        </w:r>
      </w:ins>
      <w:ins w:id="480" w:author="Zhassulan Tokbayev" w:date="2018-11-14T15:36:00Z">
        <w:r w:rsidR="00EB2E6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81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 xml:space="preserve"> </w:t>
        </w:r>
        <w:r w:rsidR="00EB2E6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82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Возвращает </w:t>
        </w:r>
      </w:ins>
      <w:ins w:id="483" w:author="Zhassulan Tokbayev" w:date="2018-11-16T12:01:00Z">
        <w:r w:rsidR="005E09A2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84" w:author="Zhassulan Tokbayev" w:date="2019-01-14T14:32:00Z">
              <w:rPr>
                <w:rFonts w:asciiTheme="minorHAnsi" w:hAnsiTheme="minorHAnsi" w:cstheme="minorHAnsi"/>
              </w:rPr>
            </w:rPrChange>
          </w:rPr>
          <w:t>объекты</w:t>
        </w:r>
      </w:ins>
      <w:ins w:id="485" w:author="Zhassulan Tokbayev" w:date="2018-11-14T15:36:00Z">
        <w:r w:rsidR="00EB2E60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86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.</w:t>
        </w:r>
      </w:ins>
      <w:ins w:id="487" w:author="Zhassulan Tokbayev" w:date="2018-11-19T12:05:00Z"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88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 xml:space="preserve"> +</w:t>
        </w:r>
      </w:ins>
    </w:p>
    <w:p w:rsidR="005E09A2" w:rsidRPr="00880991" w:rsidRDefault="005E09A2" w:rsidP="003A3C5C">
      <w:pPr>
        <w:pStyle w:val="a3"/>
        <w:numPr>
          <w:ilvl w:val="3"/>
          <w:numId w:val="1"/>
        </w:numPr>
        <w:spacing w:after="60" w:line="320" w:lineRule="atLeast"/>
        <w:ind w:left="426"/>
        <w:contextualSpacing w:val="0"/>
        <w:jc w:val="both"/>
        <w:rPr>
          <w:ins w:id="489" w:author="Zhassulan Tokbayev" w:date="2018-11-19T12:06:00Z"/>
          <w:rFonts w:ascii="Times New Roman" w:hAnsi="Times New Roman" w:cs="Times New Roman"/>
          <w:color w:val="000000" w:themeColor="text1"/>
          <w:sz w:val="24"/>
          <w:szCs w:val="24"/>
          <w:rPrChange w:id="490" w:author="Zhassulan Tokbayev" w:date="2019-01-14T14:32:00Z">
            <w:rPr>
              <w:ins w:id="491" w:author="Zhassulan Tokbayev" w:date="2018-11-19T12:06:00Z"/>
              <w:rFonts w:asciiTheme="minorHAnsi" w:hAnsiTheme="minorHAnsi" w:cstheme="minorHAnsi"/>
              <w:lang w:val="en-US"/>
            </w:rPr>
          </w:rPrChange>
        </w:rPr>
      </w:pPr>
      <w:ins w:id="492" w:author="Zhassulan Tokbayev" w:date="2018-11-16T12:00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93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Разработать </w:t>
        </w:r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494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REST</w:t>
        </w:r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95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метод по адресу /</w:t>
        </w:r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496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>upload</w:t>
        </w:r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97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для загрузки</w:t>
        </w:r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98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, </w:t>
        </w:r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499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сохранения </w:t>
        </w:r>
      </w:ins>
      <w:ins w:id="500" w:author="Zhassulan Tokbayev" w:date="2018-11-19T12:05:00Z"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01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и разбора </w:t>
        </w:r>
      </w:ins>
      <w:ins w:id="502" w:author="Zhassulan Tokbayev" w:date="2018-11-16T12:00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03" w:author="Zhassulan Tokbayev" w:date="2019-01-14T14:32:00Z">
              <w:rPr>
                <w:rFonts w:asciiTheme="minorHAnsi" w:hAnsiTheme="minorHAnsi" w:cstheme="minorHAnsi"/>
              </w:rPr>
            </w:rPrChange>
          </w:rPr>
          <w:t>файла на сервере.</w:t>
        </w:r>
      </w:ins>
      <w:ins w:id="504" w:author="Zhassulan Tokbayev" w:date="2018-11-16T12:01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05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</w:t>
        </w:r>
      </w:ins>
      <w:ins w:id="506" w:author="Zhassulan Tokbayev" w:date="2018-11-19T12:05:00Z"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07" w:author="Zhassulan Tokbayev" w:date="2019-01-14T14:32:00Z">
              <w:rPr>
                <w:rFonts w:asciiTheme="minorHAnsi" w:hAnsiTheme="minorHAnsi" w:cstheme="minorHAnsi"/>
              </w:rPr>
            </w:rPrChange>
          </w:rPr>
          <w:t>Возвращает данные платежа</w:t>
        </w:r>
      </w:ins>
      <w:ins w:id="508" w:author="Zhassulan Tokbayev" w:date="2018-11-16T12:01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09" w:author="Zhassulan Tokbayev" w:date="2019-01-14T14:32:00Z">
              <w:rPr>
                <w:rFonts w:asciiTheme="minorHAnsi" w:hAnsiTheme="minorHAnsi" w:cstheme="minorHAnsi"/>
              </w:rPr>
            </w:rPrChange>
          </w:rPr>
          <w:t>.</w:t>
        </w:r>
      </w:ins>
      <w:ins w:id="510" w:author="Zhassulan Tokbayev" w:date="2018-11-19T12:05:00Z">
        <w:r w:rsidR="0055453B" w:rsidRPr="00880991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511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 xml:space="preserve"> +</w:t>
        </w:r>
      </w:ins>
    </w:p>
    <w:p w:rsidR="0055453B" w:rsidRPr="00880991" w:rsidRDefault="0055453B" w:rsidP="003A3C5C">
      <w:pPr>
        <w:pStyle w:val="a3"/>
        <w:numPr>
          <w:ilvl w:val="3"/>
          <w:numId w:val="1"/>
        </w:numPr>
        <w:spacing w:after="60" w:line="320" w:lineRule="atLeast"/>
        <w:ind w:left="426"/>
        <w:contextualSpacing w:val="0"/>
        <w:jc w:val="both"/>
        <w:rPr>
          <w:ins w:id="512" w:author="Zhassulan Tokbayev" w:date="2018-11-16T12:00:00Z"/>
          <w:rFonts w:ascii="Times New Roman" w:hAnsi="Times New Roman" w:cs="Times New Roman"/>
          <w:color w:val="000000" w:themeColor="text1"/>
          <w:sz w:val="24"/>
          <w:szCs w:val="24"/>
          <w:rPrChange w:id="513" w:author="Zhassulan Tokbayev" w:date="2019-01-14T14:32:00Z">
            <w:rPr>
              <w:ins w:id="514" w:author="Zhassulan Tokbayev" w:date="2018-11-16T12:00:00Z"/>
              <w:rFonts w:asciiTheme="minorHAnsi" w:hAnsiTheme="minorHAnsi" w:cstheme="minorHAnsi"/>
            </w:rPr>
          </w:rPrChange>
        </w:rPr>
      </w:pPr>
      <w:ins w:id="515" w:author="Zhassulan Tokbayev" w:date="2018-11-19T12:06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16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Разработать новый визуальный компонент для разноски </w:t>
        </w:r>
      </w:ins>
      <w:ins w:id="517" w:author="Zhassulan Tokbayev" w:date="2018-11-19T12:07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18" w:author="Zhassulan Tokbayev" w:date="2019-01-14T14:32:00Z">
              <w:rPr>
                <w:rFonts w:asciiTheme="minorHAnsi" w:hAnsiTheme="minorHAnsi" w:cstheme="minorHAnsi"/>
              </w:rPr>
            </w:rPrChange>
          </w:rPr>
          <w:t>платежей из</w:t>
        </w:r>
      </w:ins>
      <w:ins w:id="519" w:author="Zhassulan Tokbayev" w:date="2018-11-19T12:06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20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файла</w:t>
        </w:r>
      </w:ins>
    </w:p>
    <w:p w:rsidR="00216D61" w:rsidRPr="00880991" w:rsidRDefault="0080386F">
      <w:pPr>
        <w:pStyle w:val="a3"/>
        <w:numPr>
          <w:ilvl w:val="3"/>
          <w:numId w:val="1"/>
        </w:numPr>
        <w:spacing w:after="60" w:line="320" w:lineRule="atLeast"/>
        <w:ind w:left="42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521" w:author="Zhassulan Tokbayev" w:date="2019-01-14T14:32:00Z">
            <w:rPr/>
          </w:rPrChange>
        </w:rPr>
        <w:pPrChange w:id="522" w:author="Zhassulan Tokbayev" w:date="2018-11-14T11:43:00Z">
          <w:pPr>
            <w:jc w:val="both"/>
          </w:pPr>
        </w:pPrChange>
      </w:pPr>
      <w:ins w:id="523" w:author="Zhassulan Tokbayev" w:date="2018-11-13T12:43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24" w:author="Zhassulan Tokbayev" w:date="2019-01-14T14:32:00Z">
              <w:rPr>
                <w:rFonts w:asciiTheme="minorHAnsi" w:hAnsiTheme="minorHAnsi" w:cstheme="minorHAnsi"/>
              </w:rPr>
            </w:rPrChange>
          </w:rPr>
          <w:t>Проверить</w:t>
        </w:r>
      </w:ins>
      <w:ins w:id="525" w:author="Zhassulan Tokbayev" w:date="2018-11-14T11:40:00Z">
        <w:r w:rsidR="00257ED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26" w:author="Zhassulan Tokbayev" w:date="2019-01-14T14:32:00Z">
              <w:rPr>
                <w:rFonts w:asciiTheme="minorHAnsi" w:hAnsiTheme="minorHAnsi" w:cstheme="minorHAnsi"/>
                <w:lang w:val="en-US"/>
              </w:rPr>
            </w:rPrChange>
          </w:rPr>
          <w:t xml:space="preserve"> </w:t>
        </w:r>
        <w:r w:rsidR="00257ED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27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необходимость </w:t>
        </w:r>
      </w:ins>
      <w:ins w:id="528" w:author="Zhassulan Tokbayev" w:date="2018-11-13T12:43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29" w:author="Zhassulan Tokbayev" w:date="2019-01-14T14:32:00Z">
              <w:rPr>
                <w:rFonts w:asciiTheme="minorHAnsi" w:hAnsiTheme="minorHAnsi" w:cstheme="minorHAnsi"/>
              </w:rPr>
            </w:rPrChange>
          </w:rPr>
          <w:t>доработ</w:t>
        </w:r>
      </w:ins>
      <w:ins w:id="530" w:author="Zhassulan Tokbayev" w:date="2018-11-14T11:40:00Z">
        <w:r w:rsidR="00257ED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31" w:author="Zhassulan Tokbayev" w:date="2019-01-14T14:32:00Z">
              <w:rPr>
                <w:rFonts w:asciiTheme="minorHAnsi" w:hAnsiTheme="minorHAnsi" w:cstheme="minorHAnsi"/>
              </w:rPr>
            </w:rPrChange>
          </w:rPr>
          <w:t>ки</w:t>
        </w:r>
      </w:ins>
      <w:ins w:id="532" w:author="Zhassulan Tokbayev" w:date="2018-11-13T12:43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33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 метод</w:t>
        </w:r>
      </w:ins>
      <w:ins w:id="534" w:author="Zhassulan Tokbayev" w:date="2018-11-14T11:40:00Z">
        <w:r w:rsidR="00257ED4"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35" w:author="Zhassulan Tokbayev" w:date="2019-01-14T14:32:00Z">
              <w:rPr>
                <w:rFonts w:asciiTheme="minorHAnsi" w:hAnsiTheme="minorHAnsi" w:cstheme="minorHAnsi"/>
              </w:rPr>
            </w:rPrChange>
          </w:rPr>
          <w:t xml:space="preserve">а </w:t>
        </w:r>
      </w:ins>
      <w:ins w:id="536" w:author="Zhassulan Tokbayev" w:date="2018-11-13T12:43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37" w:author="Zhassulan Tokbayev" w:date="2019-01-14T14:32:00Z">
              <w:rPr>
                <w:rFonts w:asciiTheme="minorHAnsi" w:hAnsiTheme="minorHAnsi" w:cstheme="minorHAnsi"/>
              </w:rPr>
            </w:rPrChange>
          </w:rPr>
          <w:t>разноски на провер</w:t>
        </w:r>
      </w:ins>
      <w:ins w:id="538" w:author="Zhassulan Tokbayev" w:date="2018-11-13T12:44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39" w:author="Zhassulan Tokbayev" w:date="2019-01-14T14:32:00Z">
              <w:rPr>
                <w:rFonts w:asciiTheme="minorHAnsi" w:hAnsiTheme="minorHAnsi" w:cstheme="minorHAnsi"/>
              </w:rPr>
            </w:rPrChange>
          </w:rPr>
          <w:t>к</w:t>
        </w:r>
      </w:ins>
      <w:ins w:id="540" w:author="Zhassulan Tokbayev" w:date="2018-11-13T12:43:00Z">
        <w:r w:rsidRPr="00880991">
          <w:rPr>
            <w:rFonts w:ascii="Times New Roman" w:hAnsi="Times New Roman" w:cs="Times New Roman"/>
            <w:color w:val="000000" w:themeColor="text1"/>
            <w:sz w:val="24"/>
            <w:szCs w:val="24"/>
            <w:rPrChange w:id="541" w:author="Zhassulan Tokbayev" w:date="2019-01-14T14:32:00Z">
              <w:rPr>
                <w:rFonts w:asciiTheme="minorHAnsi" w:hAnsiTheme="minorHAnsi" w:cstheme="minorHAnsi"/>
              </w:rPr>
            </w:rPrChange>
          </w:rPr>
          <w:t>у условий, если указан счёт или номер.</w:t>
        </w:r>
      </w:ins>
    </w:p>
    <w:sectPr w:rsidR="00216D61" w:rsidRPr="00880991" w:rsidSect="00E96A3D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  <w:sectPrChange w:id="551" w:author="Zhassulan Tokbayev" w:date="2018-11-14T11:28:00Z">
        <w:sectPr w:rsidR="00216D61" w:rsidRPr="00880991" w:rsidSect="00E96A3D"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99" w:rsidRDefault="004D5799" w:rsidP="00E1618A">
      <w:r>
        <w:separator/>
      </w:r>
    </w:p>
  </w:endnote>
  <w:endnote w:type="continuationSeparator" w:id="0">
    <w:p w:rsidR="004D5799" w:rsidRDefault="004D5799" w:rsidP="00E1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542" w:author="Zhassulan Tokbayev" w:date="2018-11-13T10:21:00Z"/>
  <w:sdt>
    <w:sdtPr>
      <w:id w:val="2019342248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0"/>
        <w:szCs w:val="20"/>
      </w:rPr>
    </w:sdtEndPr>
    <w:sdtContent>
      <w:customXmlInsRangeEnd w:id="542"/>
      <w:p w:rsidR="00E1618A" w:rsidRDefault="00E1618A">
        <w:pPr>
          <w:pStyle w:val="a8"/>
          <w:jc w:val="center"/>
          <w:rPr>
            <w:ins w:id="543" w:author="Zhassulan Tokbayev" w:date="2018-11-13T10:21:00Z"/>
          </w:rPr>
        </w:pPr>
        <w:ins w:id="544" w:author="Zhassulan Tokbayev" w:date="2018-11-13T10:21:00Z">
          <w:r w:rsidRPr="00E1618A">
            <w:rPr>
              <w:rFonts w:asciiTheme="minorHAnsi" w:hAnsiTheme="minorHAnsi" w:cstheme="minorHAnsi"/>
              <w:sz w:val="20"/>
              <w:szCs w:val="20"/>
              <w:rPrChange w:id="545" w:author="Zhassulan Tokbayev" w:date="2018-11-13T10:21:00Z">
                <w:rPr/>
              </w:rPrChange>
            </w:rPr>
            <w:fldChar w:fldCharType="begin"/>
          </w:r>
          <w:r w:rsidRPr="00E1618A">
            <w:rPr>
              <w:rFonts w:asciiTheme="minorHAnsi" w:hAnsiTheme="minorHAnsi" w:cstheme="minorHAnsi"/>
              <w:sz w:val="20"/>
              <w:szCs w:val="20"/>
              <w:rPrChange w:id="546" w:author="Zhassulan Tokbayev" w:date="2018-11-13T10:21:00Z">
                <w:rPr/>
              </w:rPrChange>
            </w:rPr>
            <w:instrText>PAGE   \* MERGEFORMAT</w:instrText>
          </w:r>
          <w:r w:rsidRPr="00E1618A">
            <w:rPr>
              <w:rFonts w:asciiTheme="minorHAnsi" w:hAnsiTheme="minorHAnsi" w:cstheme="minorHAnsi"/>
              <w:sz w:val="20"/>
              <w:szCs w:val="20"/>
              <w:rPrChange w:id="547" w:author="Zhassulan Tokbayev" w:date="2018-11-13T10:21:00Z">
                <w:rPr/>
              </w:rPrChange>
            </w:rPr>
            <w:fldChar w:fldCharType="separate"/>
          </w:r>
          <w:r w:rsidRPr="00E1618A">
            <w:rPr>
              <w:rFonts w:asciiTheme="minorHAnsi" w:hAnsiTheme="minorHAnsi" w:cstheme="minorHAnsi"/>
              <w:sz w:val="20"/>
              <w:szCs w:val="20"/>
              <w:rPrChange w:id="548" w:author="Zhassulan Tokbayev" w:date="2018-11-13T10:21:00Z">
                <w:rPr/>
              </w:rPrChange>
            </w:rPr>
            <w:t>2</w:t>
          </w:r>
          <w:r w:rsidRPr="00E1618A">
            <w:rPr>
              <w:rFonts w:asciiTheme="minorHAnsi" w:hAnsiTheme="minorHAnsi" w:cstheme="minorHAnsi"/>
              <w:sz w:val="20"/>
              <w:szCs w:val="20"/>
              <w:rPrChange w:id="549" w:author="Zhassulan Tokbayev" w:date="2018-11-13T10:21:00Z">
                <w:rPr/>
              </w:rPrChange>
            </w:rPr>
            <w:fldChar w:fldCharType="end"/>
          </w:r>
        </w:ins>
      </w:p>
      <w:customXmlInsRangeStart w:id="550" w:author="Zhassulan Tokbayev" w:date="2018-11-13T10:21:00Z"/>
    </w:sdtContent>
  </w:sdt>
  <w:customXmlInsRangeEnd w:id="550"/>
  <w:p w:rsidR="00E1618A" w:rsidRDefault="00E161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99" w:rsidRDefault="004D5799" w:rsidP="00E1618A">
      <w:r>
        <w:separator/>
      </w:r>
    </w:p>
  </w:footnote>
  <w:footnote w:type="continuationSeparator" w:id="0">
    <w:p w:rsidR="004D5799" w:rsidRDefault="004D5799" w:rsidP="00E1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00B4"/>
    <w:multiLevelType w:val="hybridMultilevel"/>
    <w:tmpl w:val="4AD649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53B6079"/>
    <w:multiLevelType w:val="hybridMultilevel"/>
    <w:tmpl w:val="CB3E888A"/>
    <w:lvl w:ilvl="0" w:tplc="2D8EF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84042C"/>
    <w:multiLevelType w:val="hybridMultilevel"/>
    <w:tmpl w:val="D4008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50F7"/>
    <w:multiLevelType w:val="hybridMultilevel"/>
    <w:tmpl w:val="293EA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47481"/>
    <w:multiLevelType w:val="hybridMultilevel"/>
    <w:tmpl w:val="839C73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BB66671"/>
    <w:multiLevelType w:val="hybridMultilevel"/>
    <w:tmpl w:val="A88EBD9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7C21EA5"/>
    <w:multiLevelType w:val="hybridMultilevel"/>
    <w:tmpl w:val="A628D6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BF23CCE"/>
    <w:multiLevelType w:val="hybridMultilevel"/>
    <w:tmpl w:val="DC7E77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ssulan Tokbayev">
    <w15:presenceInfo w15:providerId="None" w15:userId="Zhassulan Tokbay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F4"/>
    <w:rsid w:val="00012F8E"/>
    <w:rsid w:val="000276BD"/>
    <w:rsid w:val="00093623"/>
    <w:rsid w:val="000B1A74"/>
    <w:rsid w:val="000B28A5"/>
    <w:rsid w:val="00100D5E"/>
    <w:rsid w:val="00103FDC"/>
    <w:rsid w:val="00137B48"/>
    <w:rsid w:val="00171F29"/>
    <w:rsid w:val="001A43AE"/>
    <w:rsid w:val="001B02BA"/>
    <w:rsid w:val="001B2CD4"/>
    <w:rsid w:val="001F47D5"/>
    <w:rsid w:val="00216D61"/>
    <w:rsid w:val="00225D56"/>
    <w:rsid w:val="00252927"/>
    <w:rsid w:val="00257ED4"/>
    <w:rsid w:val="002657E6"/>
    <w:rsid w:val="00296A10"/>
    <w:rsid w:val="002A7F85"/>
    <w:rsid w:val="002B0E13"/>
    <w:rsid w:val="002C7306"/>
    <w:rsid w:val="002D7D2F"/>
    <w:rsid w:val="00303127"/>
    <w:rsid w:val="0032131E"/>
    <w:rsid w:val="003547BD"/>
    <w:rsid w:val="00355974"/>
    <w:rsid w:val="003A3C5C"/>
    <w:rsid w:val="003B2BC8"/>
    <w:rsid w:val="003C2F57"/>
    <w:rsid w:val="00412BC6"/>
    <w:rsid w:val="00456333"/>
    <w:rsid w:val="00460CB1"/>
    <w:rsid w:val="004D2133"/>
    <w:rsid w:val="004D5799"/>
    <w:rsid w:val="004E030C"/>
    <w:rsid w:val="0055453B"/>
    <w:rsid w:val="00577B3B"/>
    <w:rsid w:val="005B1031"/>
    <w:rsid w:val="005E09A2"/>
    <w:rsid w:val="00605F0B"/>
    <w:rsid w:val="00632153"/>
    <w:rsid w:val="00637728"/>
    <w:rsid w:val="006560D2"/>
    <w:rsid w:val="006C6BF0"/>
    <w:rsid w:val="00782A3B"/>
    <w:rsid w:val="007A3F26"/>
    <w:rsid w:val="007A5366"/>
    <w:rsid w:val="007C340D"/>
    <w:rsid w:val="007D53FB"/>
    <w:rsid w:val="007D6720"/>
    <w:rsid w:val="007E27C4"/>
    <w:rsid w:val="0080386F"/>
    <w:rsid w:val="0080515A"/>
    <w:rsid w:val="00805D74"/>
    <w:rsid w:val="0081190A"/>
    <w:rsid w:val="00842B94"/>
    <w:rsid w:val="00880991"/>
    <w:rsid w:val="00887EFC"/>
    <w:rsid w:val="008D7CF2"/>
    <w:rsid w:val="008F5D04"/>
    <w:rsid w:val="009129D9"/>
    <w:rsid w:val="00920EB9"/>
    <w:rsid w:val="00935929"/>
    <w:rsid w:val="0095630E"/>
    <w:rsid w:val="009A7161"/>
    <w:rsid w:val="009B3DAB"/>
    <w:rsid w:val="009B5C5D"/>
    <w:rsid w:val="009D3828"/>
    <w:rsid w:val="00A03461"/>
    <w:rsid w:val="00A46582"/>
    <w:rsid w:val="00A475F1"/>
    <w:rsid w:val="00AE7F9E"/>
    <w:rsid w:val="00B259F3"/>
    <w:rsid w:val="00BA04DE"/>
    <w:rsid w:val="00BF08D0"/>
    <w:rsid w:val="00BF2ABD"/>
    <w:rsid w:val="00C002FB"/>
    <w:rsid w:val="00C02AB1"/>
    <w:rsid w:val="00C20EF4"/>
    <w:rsid w:val="00C2632B"/>
    <w:rsid w:val="00C34976"/>
    <w:rsid w:val="00C74809"/>
    <w:rsid w:val="00C9796C"/>
    <w:rsid w:val="00D26823"/>
    <w:rsid w:val="00D62233"/>
    <w:rsid w:val="00D96810"/>
    <w:rsid w:val="00DE4AD7"/>
    <w:rsid w:val="00E15A31"/>
    <w:rsid w:val="00E1618A"/>
    <w:rsid w:val="00E83E43"/>
    <w:rsid w:val="00E96A3D"/>
    <w:rsid w:val="00EB2E60"/>
    <w:rsid w:val="00EB42BB"/>
    <w:rsid w:val="00F5486B"/>
    <w:rsid w:val="00F9290B"/>
    <w:rsid w:val="00FB38F3"/>
    <w:rsid w:val="00FE5984"/>
    <w:rsid w:val="00FF3187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BC269"/>
  <w15:chartTrackingRefBased/>
  <w15:docId w15:val="{A6A58DAE-3377-4779-B35C-047FD8B6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E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EF4"/>
    <w:pPr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02AB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2AB1"/>
    <w:rPr>
      <w:rFonts w:ascii="Segoe UI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E161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1618A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161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618A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6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1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656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 Tokbayev</dc:creator>
  <cp:keywords/>
  <dc:description/>
  <cp:lastModifiedBy>Zhassulan Tokbayev</cp:lastModifiedBy>
  <cp:revision>56</cp:revision>
  <dcterms:created xsi:type="dcterms:W3CDTF">2018-11-08T04:51:00Z</dcterms:created>
  <dcterms:modified xsi:type="dcterms:W3CDTF">2019-01-14T08:33:00Z</dcterms:modified>
</cp:coreProperties>
</file>